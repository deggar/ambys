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EB4C3" w14:textId="13193C09" w:rsidR="00F847EF" w:rsidRDefault="002E603C" w:rsidP="0065398D">
      <w:pPr>
        <w:rPr>
          <w:b/>
        </w:rPr>
      </w:pPr>
      <w:r>
        <w:rPr>
          <w:b/>
        </w:rPr>
        <w:t xml:space="preserve">Transplant </w:t>
      </w:r>
      <w:r w:rsidR="00F847EF">
        <w:rPr>
          <w:b/>
        </w:rPr>
        <w:t>Date:</w:t>
      </w:r>
      <w:r w:rsidR="00F847EF">
        <w:rPr>
          <w:b/>
        </w:rPr>
        <w:tab/>
      </w:r>
      <w:r w:rsidR="005A0596">
        <w:rPr>
          <w:b/>
        </w:rPr>
        <w:t>September 7</w:t>
      </w:r>
      <w:r w:rsidR="00D06221">
        <w:rPr>
          <w:b/>
        </w:rPr>
        <w:t>,</w:t>
      </w:r>
      <w:r w:rsidR="00A30859">
        <w:rPr>
          <w:b/>
        </w:rPr>
        <w:t xml:space="preserve"> 2021</w:t>
      </w:r>
    </w:p>
    <w:p w14:paraId="6DEC15F4" w14:textId="4BF7C20F" w:rsidR="00F847EF" w:rsidRDefault="00F847EF" w:rsidP="0065398D">
      <w:r>
        <w:rPr>
          <w:b/>
        </w:rPr>
        <w:t>Protocol Number:</w:t>
      </w:r>
      <w:r>
        <w:rPr>
          <w:b/>
        </w:rPr>
        <w:tab/>
      </w:r>
      <w:r w:rsidRPr="00F847EF">
        <w:t>AMI-018-00</w:t>
      </w:r>
      <w:r w:rsidR="00336331">
        <w:t>6</w:t>
      </w:r>
    </w:p>
    <w:p w14:paraId="0A8EE2E1" w14:textId="4A20F1C5" w:rsidR="00012FAB" w:rsidRDefault="00012FAB" w:rsidP="0065398D">
      <w:pPr>
        <w:rPr>
          <w:b/>
        </w:rPr>
      </w:pPr>
      <w:r>
        <w:rPr>
          <w:b/>
        </w:rPr>
        <w:t>Study Number:</w:t>
      </w:r>
      <w:r>
        <w:rPr>
          <w:b/>
        </w:rPr>
        <w:tab/>
      </w:r>
      <w:r>
        <w:rPr>
          <w:b/>
        </w:rPr>
        <w:tab/>
      </w:r>
      <w:r w:rsidRPr="00012FAB">
        <w:t>AMI-018-00</w:t>
      </w:r>
      <w:r w:rsidR="0039393C">
        <w:t>6</w:t>
      </w:r>
      <w:r w:rsidRPr="00012FAB">
        <w:t>-</w:t>
      </w:r>
      <w:r w:rsidR="00550463">
        <w:t>1</w:t>
      </w:r>
      <w:r w:rsidR="00ED34D6">
        <w:t>2</w:t>
      </w:r>
      <w:r w:rsidR="005A0596">
        <w:t>7</w:t>
      </w:r>
    </w:p>
    <w:p w14:paraId="7059A7B6" w14:textId="457BB212" w:rsidR="00F847EF" w:rsidRDefault="00F847EF" w:rsidP="0065398D">
      <w:r>
        <w:rPr>
          <w:b/>
        </w:rPr>
        <w:t>Title of Study:</w:t>
      </w:r>
      <w:r>
        <w:rPr>
          <w:b/>
        </w:rPr>
        <w:tab/>
      </w:r>
      <w:r w:rsidR="00F76CE9">
        <w:rPr>
          <w:bCs/>
        </w:rPr>
        <w:t xml:space="preserve">Transplantation with PHH lot </w:t>
      </w:r>
      <w:r w:rsidR="00935F07">
        <w:rPr>
          <w:bCs/>
        </w:rPr>
        <w:t>DJW</w:t>
      </w:r>
      <w:r w:rsidR="00F76CE9">
        <w:rPr>
          <w:bCs/>
        </w:rPr>
        <w:t xml:space="preserve"> </w:t>
      </w:r>
      <w:r w:rsidR="000200B4">
        <w:rPr>
          <w:bCs/>
        </w:rPr>
        <w:t>and repeat</w:t>
      </w:r>
      <w:r w:rsidR="00F76CE9">
        <w:rPr>
          <w:bCs/>
        </w:rPr>
        <w:t xml:space="preserve"> </w:t>
      </w:r>
      <w:del w:id="0" w:author="Lisa Wilson" w:date="2021-09-01T11:23:00Z">
        <w:r w:rsidR="0032523C" w:rsidDel="00737A87">
          <w:rPr>
            <w:bCs/>
          </w:rPr>
          <w:delText xml:space="preserve">NTBC cycle </w:delText>
        </w:r>
        <w:r w:rsidR="000200B4" w:rsidDel="00737A87">
          <w:rPr>
            <w:bCs/>
          </w:rPr>
          <w:delText xml:space="preserve">27 and test new </w:delText>
        </w:r>
      </w:del>
      <w:r w:rsidR="007A0F5A">
        <w:rPr>
          <w:bCs/>
        </w:rPr>
        <w:t>NTBC cycle 38</w:t>
      </w:r>
    </w:p>
    <w:p w14:paraId="247FC528" w14:textId="6FA6F458" w:rsidR="00F847EF" w:rsidRDefault="00F847EF" w:rsidP="0065398D">
      <w:r>
        <w:rPr>
          <w:b/>
        </w:rPr>
        <w:t>Primary Investigator</w:t>
      </w:r>
      <w:r w:rsidR="005130AB">
        <w:rPr>
          <w:b/>
        </w:rPr>
        <w:t>s:</w:t>
      </w:r>
      <w:r w:rsidR="005130AB">
        <w:rPr>
          <w:b/>
        </w:rPr>
        <w:tab/>
      </w:r>
      <w:r w:rsidR="005130AB">
        <w:t>Lisa Wilson</w:t>
      </w:r>
    </w:p>
    <w:p w14:paraId="0FB9B6EF" w14:textId="3F98D65E" w:rsidR="00DA5032" w:rsidRDefault="00DA5032" w:rsidP="0065398D">
      <w:pPr>
        <w:rPr>
          <w:b/>
        </w:rPr>
      </w:pPr>
      <w:r>
        <w:rPr>
          <w:b/>
        </w:rPr>
        <w:t>Number of Animals:</w:t>
      </w:r>
      <w:r w:rsidR="00325BC4">
        <w:rPr>
          <w:b/>
        </w:rPr>
        <w:t xml:space="preserve"> </w:t>
      </w:r>
      <w:r w:rsidR="005B5871">
        <w:t>40</w:t>
      </w:r>
      <w:r w:rsidR="00AE27A2">
        <w:t>.</w:t>
      </w:r>
      <w:r w:rsidRPr="00DA5032">
        <w:t xml:space="preserve">  </w:t>
      </w:r>
      <w:r>
        <w:rPr>
          <w:b/>
        </w:rPr>
        <w:t>Specie</w:t>
      </w:r>
      <w:r w:rsidR="00274D54">
        <w:rPr>
          <w:b/>
        </w:rPr>
        <w:t>s</w:t>
      </w:r>
      <w:r>
        <w:rPr>
          <w:b/>
        </w:rPr>
        <w:t xml:space="preserve">: </w:t>
      </w:r>
      <w:r w:rsidR="00336331">
        <w:t>Rat</w:t>
      </w:r>
      <w:r w:rsidR="00AE27A2">
        <w:t>.</w:t>
      </w:r>
      <w:r>
        <w:rPr>
          <w:b/>
        </w:rPr>
        <w:t xml:space="preserve"> </w:t>
      </w:r>
      <w:r w:rsidR="00362143">
        <w:rPr>
          <w:b/>
        </w:rPr>
        <w:t xml:space="preserve"> </w:t>
      </w:r>
      <w:r>
        <w:rPr>
          <w:b/>
        </w:rPr>
        <w:t xml:space="preserve"> Strain: </w:t>
      </w:r>
      <w:r w:rsidR="00336331">
        <w:t>SD FRG</w:t>
      </w:r>
      <w:r w:rsidR="00AE27A2">
        <w:t>.</w:t>
      </w:r>
      <w:r>
        <w:rPr>
          <w:b/>
        </w:rPr>
        <w:t xml:space="preserve"> </w:t>
      </w:r>
      <w:r w:rsidR="00362143">
        <w:rPr>
          <w:b/>
        </w:rPr>
        <w:t xml:space="preserve"> </w:t>
      </w:r>
      <w:r>
        <w:rPr>
          <w:b/>
        </w:rPr>
        <w:t xml:space="preserve"> Gender: </w:t>
      </w:r>
      <w:r w:rsidRPr="00DA5032">
        <w:t>Male</w:t>
      </w:r>
      <w:r w:rsidR="00C366C2">
        <w:t xml:space="preserve"> &amp; Female</w:t>
      </w:r>
      <w:r w:rsidR="00AE27A2">
        <w:t xml:space="preserve">.   </w:t>
      </w:r>
      <w:r>
        <w:rPr>
          <w:b/>
        </w:rPr>
        <w:t xml:space="preserve">Age or weight range: </w:t>
      </w:r>
      <w:r w:rsidR="00541795">
        <w:rPr>
          <w:b/>
        </w:rPr>
        <w:t>5-</w:t>
      </w:r>
      <w:r w:rsidR="002A2627">
        <w:t>6</w:t>
      </w:r>
      <w:r w:rsidR="00FA64DC">
        <w:t xml:space="preserve"> </w:t>
      </w:r>
      <w:r w:rsidR="00336331">
        <w:t>weeks</w:t>
      </w:r>
    </w:p>
    <w:p w14:paraId="7ADC48A1" w14:textId="61D36F59" w:rsidR="00012FAB" w:rsidRDefault="00EF0652" w:rsidP="0065398D">
      <w:r w:rsidRPr="00C8593F">
        <w:rPr>
          <w:b/>
        </w:rPr>
        <w:t>Purpose</w:t>
      </w:r>
      <w:r>
        <w:t>:</w:t>
      </w:r>
      <w:r w:rsidR="00A505AA">
        <w:t xml:space="preserve"> </w:t>
      </w:r>
      <w:r w:rsidR="00F847EF">
        <w:tab/>
      </w:r>
      <w:r w:rsidR="00302063">
        <w:t xml:space="preserve"> </w:t>
      </w:r>
    </w:p>
    <w:p w14:paraId="5BAC0B42" w14:textId="39C65A6A" w:rsidR="00DA1B47" w:rsidRDefault="00012FAB" w:rsidP="00336331">
      <w:r>
        <w:t xml:space="preserve">In </w:t>
      </w:r>
      <w:r w:rsidR="00336331">
        <w:t>IACUC protocol</w:t>
      </w:r>
      <w:r>
        <w:t xml:space="preserve"> AMI-018-00</w:t>
      </w:r>
      <w:r w:rsidR="00336331">
        <w:t>6</w:t>
      </w:r>
      <w:r>
        <w:t xml:space="preserve">, </w:t>
      </w:r>
      <w:r w:rsidR="00336331">
        <w:t>t</w:t>
      </w:r>
      <w:r w:rsidR="00336331" w:rsidRPr="00336331">
        <w:t xml:space="preserve">he focus of </w:t>
      </w:r>
      <w:r w:rsidR="00336331">
        <w:t>the</w:t>
      </w:r>
      <w:r w:rsidR="00336331" w:rsidRPr="00336331">
        <w:t xml:space="preserve"> set of experiments is to utilize the immunodeficient rat model of hereditary tyrosinemia type 1 (HT1) - which are deficient in the enzyme fumarylacetoacetate hydrolase (FAH) – as the model for expanding human hepatocytes. Hepatocytes that are FAH+ have a selective growth advantage over FAH- hepatocyte; therefore, we hypothesize that FAH+ human hepatocytes will grow and repopulate the FAH-</w:t>
      </w:r>
      <w:r w:rsidR="00336331">
        <w:t>KO</w:t>
      </w:r>
      <w:r w:rsidR="00336331" w:rsidRPr="00336331">
        <w:t xml:space="preserve"> rat liver. Proof-of-concept has already been demonstrated in the mouse model of HT1 (see Azuma et al. 2007 PMID: 17664939). </w:t>
      </w:r>
    </w:p>
    <w:p w14:paraId="162C858E" w14:textId="72514ECB" w:rsidR="007B5A16" w:rsidRDefault="00BC0034" w:rsidP="002A2627">
      <w:r>
        <w:t>S</w:t>
      </w:r>
      <w:r w:rsidR="0001736D">
        <w:t xml:space="preserve">tudies </w:t>
      </w:r>
      <w:r>
        <w:t>are</w:t>
      </w:r>
      <w:r w:rsidR="0001736D">
        <w:t xml:space="preserve"> under way to improve </w:t>
      </w:r>
      <w:r w:rsidR="00D71E2E">
        <w:t xml:space="preserve">the health and </w:t>
      </w:r>
      <w:r w:rsidR="0001736D">
        <w:t xml:space="preserve">survival of transplanted FRG rats </w:t>
      </w:r>
      <w:r w:rsidR="00D06221">
        <w:t>out</w:t>
      </w:r>
      <w:r w:rsidR="00215F6B">
        <w:t xml:space="preserve"> to</w:t>
      </w:r>
      <w:r w:rsidR="00A30859">
        <w:t xml:space="preserve"> </w:t>
      </w:r>
      <w:r w:rsidR="00B33064">
        <w:t>90-</w:t>
      </w:r>
      <w:r w:rsidR="00A30859">
        <w:t>125 days</w:t>
      </w:r>
      <w:r w:rsidR="0001736D">
        <w:t xml:space="preserve"> post-transplant</w:t>
      </w:r>
      <w:r>
        <w:t xml:space="preserve"> while maintaining </w:t>
      </w:r>
      <w:r w:rsidR="00215F6B">
        <w:t>robust</w:t>
      </w:r>
      <w:r w:rsidR="00662211">
        <w:t xml:space="preserve"> </w:t>
      </w:r>
      <w:r>
        <w:t>expansion</w:t>
      </w:r>
      <w:r w:rsidR="00D06221">
        <w:t xml:space="preserve"> of the transplanted primary human hepatocytes</w:t>
      </w:r>
      <w:r w:rsidR="0001736D">
        <w:t xml:space="preserve">. </w:t>
      </w:r>
      <w:r w:rsidR="007B5A16">
        <w:t xml:space="preserve">In previous NTBC cycles </w:t>
      </w:r>
      <w:r w:rsidR="00B33064">
        <w:t>there was an abrupt transition</w:t>
      </w:r>
      <w:r w:rsidR="007B5A16">
        <w:t xml:space="preserve"> from NTBC </w:t>
      </w:r>
      <w:r w:rsidR="00B33064">
        <w:t xml:space="preserve">at </w:t>
      </w:r>
      <w:r w:rsidR="00087703">
        <w:t xml:space="preserve"> </w:t>
      </w:r>
      <w:r w:rsidR="007B5A16">
        <w:t xml:space="preserve">≥ 1mg/L </w:t>
      </w:r>
      <w:r w:rsidR="00087703">
        <w:t xml:space="preserve">NTBC </w:t>
      </w:r>
      <w:r w:rsidR="00B33064">
        <w:t>to</w:t>
      </w:r>
      <w:r w:rsidR="007B5A16">
        <w:t xml:space="preserve"> </w:t>
      </w:r>
      <w:r w:rsidR="00B33064">
        <w:t xml:space="preserve">0.05-0 </w:t>
      </w:r>
      <w:r w:rsidR="007B5A16">
        <w:t xml:space="preserve">mg/L </w:t>
      </w:r>
      <w:r w:rsidR="00B33064">
        <w:t>within the</w:t>
      </w:r>
      <w:r w:rsidR="007B5A16">
        <w:t xml:space="preserve"> first 28 days </w:t>
      </w:r>
      <w:r w:rsidR="00B33064">
        <w:t>of the cycle leading</w:t>
      </w:r>
      <w:r w:rsidR="007B5A16">
        <w:t xml:space="preserve"> to </w:t>
      </w:r>
      <w:r w:rsidR="00B33064">
        <w:t xml:space="preserve">a </w:t>
      </w:r>
      <w:r w:rsidR="007B5A16">
        <w:t xml:space="preserve">high mortality rate.  We believe </w:t>
      </w:r>
      <w:r w:rsidR="00B33064">
        <w:t>this mortality is due to</w:t>
      </w:r>
      <w:r w:rsidR="00087703">
        <w:t xml:space="preserve"> </w:t>
      </w:r>
      <w:r w:rsidR="00B33064">
        <w:t xml:space="preserve">a </w:t>
      </w:r>
      <w:r w:rsidR="00087703">
        <w:t>hypersensitivity</w:t>
      </w:r>
      <w:r w:rsidR="007B5A16">
        <w:t xml:space="preserve"> </w:t>
      </w:r>
      <w:r w:rsidR="00087703">
        <w:t>to</w:t>
      </w:r>
      <w:r w:rsidR="007B5A16">
        <w:t xml:space="preserve"> NTBC </w:t>
      </w:r>
      <w:r w:rsidR="00087703">
        <w:t>withdrawal (≤ 0.05mg/L)</w:t>
      </w:r>
      <w:r w:rsidR="00422489">
        <w:t xml:space="preserve"> which </w:t>
      </w:r>
      <w:r w:rsidR="00087703">
        <w:t>leads to</w:t>
      </w:r>
      <w:r w:rsidR="007B5A16">
        <w:t xml:space="preserve"> rapid apoptosis of the rat hepatocytes </w:t>
      </w:r>
      <w:r w:rsidR="00087703">
        <w:t xml:space="preserve">causing </w:t>
      </w:r>
      <w:r w:rsidR="007B5A16">
        <w:t xml:space="preserve">acute liver failure. </w:t>
      </w:r>
      <w:r w:rsidR="00D13B63">
        <w:t xml:space="preserve">Data from </w:t>
      </w:r>
      <w:r w:rsidR="00531F06">
        <w:t xml:space="preserve">the </w:t>
      </w:r>
      <w:r w:rsidR="00D06221">
        <w:t>most recent</w:t>
      </w:r>
      <w:r w:rsidR="00215F6B">
        <w:t xml:space="preserve"> </w:t>
      </w:r>
      <w:r w:rsidR="00877BFF">
        <w:t xml:space="preserve">NTBC cycles in </w:t>
      </w:r>
      <w:r w:rsidR="00D13B63">
        <w:t>Phase 1 and 2</w:t>
      </w:r>
      <w:r w:rsidR="00877BFF">
        <w:t xml:space="preserve">, </w:t>
      </w:r>
      <w:r w:rsidR="007B5A16">
        <w:t xml:space="preserve">at </w:t>
      </w:r>
      <w:r w:rsidR="00422489">
        <w:t>-28- and -50-days</w:t>
      </w:r>
      <w:r w:rsidR="007B5A16">
        <w:t xml:space="preserve"> post-transplant</w:t>
      </w:r>
      <w:r w:rsidR="00877BFF">
        <w:t xml:space="preserve"> respectively, </w:t>
      </w:r>
      <w:r w:rsidR="00422489">
        <w:t>us</w:t>
      </w:r>
      <w:r w:rsidR="00087703">
        <w:t>i</w:t>
      </w:r>
      <w:r w:rsidR="00422489">
        <w:t>ng the 0.4</w:t>
      </w:r>
      <w:r w:rsidR="00877BFF">
        <w:t>mg/L</w:t>
      </w:r>
      <w:r w:rsidR="00D13B63">
        <w:t xml:space="preserve"> &gt; 0.05mg/L</w:t>
      </w:r>
      <w:r w:rsidR="00D06221">
        <w:t xml:space="preserve"> </w:t>
      </w:r>
      <w:r w:rsidR="00877BFF">
        <w:t xml:space="preserve">NTBC </w:t>
      </w:r>
      <w:r w:rsidR="00422489">
        <w:t xml:space="preserve">(Cycles 4 and 11) </w:t>
      </w:r>
      <w:r w:rsidR="00215F6B">
        <w:t xml:space="preserve">has </w:t>
      </w:r>
      <w:r w:rsidR="007B5A16">
        <w:t xml:space="preserve">improved survival </w:t>
      </w:r>
      <w:r w:rsidR="00877BFF">
        <w:t xml:space="preserve">in the first 50-days post-transplant </w:t>
      </w:r>
      <w:r w:rsidR="005A0596">
        <w:t>but survival declines to ≤ 50% starting at ~60 days post-transplant</w:t>
      </w:r>
      <w:r w:rsidR="00A30859">
        <w:t xml:space="preserve">. </w:t>
      </w:r>
      <w:r w:rsidR="007B5A16">
        <w:t xml:space="preserve"> </w:t>
      </w:r>
    </w:p>
    <w:p w14:paraId="42755B83" w14:textId="6DF68DE3" w:rsidR="00421956" w:rsidRDefault="005A0596" w:rsidP="00060F13">
      <w:pPr>
        <w:spacing w:after="0"/>
      </w:pPr>
      <w:r w:rsidRPr="004313D7">
        <w:t>S</w:t>
      </w:r>
      <w:r w:rsidR="00060F13" w:rsidRPr="004313D7">
        <w:t>tudy plan</w:t>
      </w:r>
      <w:r w:rsidR="0070383E" w:rsidRPr="004313D7">
        <w:t>s</w:t>
      </w:r>
      <w:r w:rsidR="00060F13" w:rsidRPr="004313D7">
        <w:t xml:space="preserve"> for AMI-018-006-124</w:t>
      </w:r>
      <w:r w:rsidR="00421956" w:rsidRPr="004313D7">
        <w:t xml:space="preserve"> and -125</w:t>
      </w:r>
      <w:r w:rsidR="00060F13" w:rsidRPr="004313D7">
        <w:t xml:space="preserve">, </w:t>
      </w:r>
      <w:r w:rsidR="00AA6486" w:rsidRPr="004313D7">
        <w:t xml:space="preserve">animals from </w:t>
      </w:r>
      <w:r w:rsidR="00E31701" w:rsidRPr="004313D7">
        <w:t>study 110 and 112 cycle</w:t>
      </w:r>
      <w:r w:rsidR="0070383E" w:rsidRPr="004313D7">
        <w:t>d</w:t>
      </w:r>
      <w:r w:rsidR="00E31701" w:rsidRPr="004313D7">
        <w:t xml:space="preserve"> on</w:t>
      </w:r>
      <w:r w:rsidR="00AA6486" w:rsidRPr="004313D7">
        <w:t xml:space="preserve"> 4mg/L(3d)</w:t>
      </w:r>
      <w:r w:rsidR="00E31701" w:rsidRPr="004313D7">
        <w:t xml:space="preserve">&gt;0.05mg/L(5d) - Cycle </w:t>
      </w:r>
      <w:r w:rsidR="00421956" w:rsidRPr="004313D7">
        <w:t>38 –</w:t>
      </w:r>
      <w:r w:rsidR="00E31701" w:rsidRPr="004313D7">
        <w:t xml:space="preserve"> </w:t>
      </w:r>
      <w:r w:rsidR="00421956" w:rsidRPr="004313D7">
        <w:t>had high survival at ≥ 70 days post-transplant</w:t>
      </w:r>
      <w:r w:rsidR="0070383E" w:rsidRPr="004313D7">
        <w:t xml:space="preserve">, </w:t>
      </w:r>
      <w:r w:rsidR="00E91688" w:rsidRPr="004313D7">
        <w:t xml:space="preserve">in addition to exponential increase in </w:t>
      </w:r>
      <w:r w:rsidR="000127B1" w:rsidRPr="004313D7">
        <w:t>hAlbumin levels</w:t>
      </w:r>
      <w:r w:rsidR="00E91688" w:rsidRPr="004313D7">
        <w:t xml:space="preserve"> from day 50 to 71</w:t>
      </w:r>
      <w:r w:rsidR="00AB65DC" w:rsidRPr="004313D7">
        <w:t xml:space="preserve"> indicative of </w:t>
      </w:r>
      <w:proofErr w:type="spellStart"/>
      <w:r w:rsidR="00AB65DC" w:rsidRPr="004313D7">
        <w:t>pHH</w:t>
      </w:r>
      <w:proofErr w:type="spellEnd"/>
      <w:r w:rsidR="00AB65DC" w:rsidRPr="004313D7">
        <w:t xml:space="preserve"> expansion</w:t>
      </w:r>
      <w:r w:rsidR="00421956" w:rsidRPr="004313D7">
        <w:t xml:space="preserve"> and upon</w:t>
      </w:r>
      <w:r w:rsidR="00E31701" w:rsidRPr="004313D7">
        <w:t xml:space="preserve"> perfusion the </w:t>
      </w:r>
      <w:r w:rsidR="008D59CA" w:rsidRPr="004313D7">
        <w:t xml:space="preserve">gross appearance and associated vasculature </w:t>
      </w:r>
      <w:r w:rsidR="00E31701" w:rsidRPr="004313D7">
        <w:t xml:space="preserve">of the liver </w:t>
      </w:r>
      <w:r w:rsidR="000127B1" w:rsidRPr="004313D7">
        <w:t xml:space="preserve">was closer to </w:t>
      </w:r>
      <w:r w:rsidR="00E31701" w:rsidRPr="004313D7">
        <w:t xml:space="preserve">normal </w:t>
      </w:r>
      <w:r w:rsidR="00F50915" w:rsidRPr="004313D7">
        <w:t xml:space="preserve">when </w:t>
      </w:r>
      <w:r w:rsidR="00E31701" w:rsidRPr="004313D7">
        <w:t xml:space="preserve">compared to livers from </w:t>
      </w:r>
      <w:r w:rsidR="008D59CA" w:rsidRPr="004313D7">
        <w:t xml:space="preserve">naïve </w:t>
      </w:r>
      <w:r w:rsidR="00E31701" w:rsidRPr="004313D7">
        <w:t>animals</w:t>
      </w:r>
      <w:r w:rsidR="000127B1" w:rsidRPr="004313D7">
        <w:t xml:space="preserve">, e.g., with </w:t>
      </w:r>
      <w:del w:id="1" w:author="Nancy Poy" w:date="2021-08-31T14:39:00Z">
        <w:r w:rsidR="000127B1" w:rsidRPr="004313D7" w:rsidDel="00117624">
          <w:delText>clincial</w:delText>
        </w:r>
      </w:del>
      <w:ins w:id="2" w:author="Nancy Poy" w:date="2021-08-31T14:39:00Z">
        <w:r w:rsidR="00117624" w:rsidRPr="004313D7">
          <w:t>clinical</w:t>
        </w:r>
      </w:ins>
      <w:r w:rsidR="000127B1" w:rsidRPr="004313D7">
        <w:t xml:space="preserve"> scores = 3.5 out of 4</w:t>
      </w:r>
      <w:r w:rsidR="00E31701" w:rsidRPr="004313D7">
        <w:t>.</w:t>
      </w:r>
      <w:r w:rsidR="00E31701" w:rsidRPr="007F65B4">
        <w:t xml:space="preserve"> </w:t>
      </w:r>
      <w:r w:rsidR="00421956">
        <w:t>In addition, clinical chemistry data on animals at 70d post-transplant</w:t>
      </w:r>
      <w:r w:rsidR="0070383E">
        <w:t xml:space="preserve"> show</w:t>
      </w:r>
      <w:r w:rsidR="00421956">
        <w:t xml:space="preserve"> the major hepatic markers that influence metabolic function were at normal levels</w:t>
      </w:r>
      <w:r w:rsidR="0070383E">
        <w:t xml:space="preserve"> indicating the human hepatocytes can rescue the animals</w:t>
      </w:r>
      <w:r w:rsidR="00421956">
        <w:t xml:space="preserve">. </w:t>
      </w:r>
    </w:p>
    <w:p w14:paraId="6A672340" w14:textId="77777777" w:rsidR="005A0596" w:rsidRDefault="005A0596" w:rsidP="00060F13">
      <w:pPr>
        <w:spacing w:after="0"/>
      </w:pPr>
    </w:p>
    <w:p w14:paraId="7DDF80EA" w14:textId="77777777" w:rsidR="004313D7" w:rsidRDefault="003A3CEA" w:rsidP="00060F13">
      <w:pPr>
        <w:spacing w:after="0"/>
        <w:rPr>
          <w:ins w:id="3" w:author="Lisa Wilson" w:date="2021-08-31T09:55:00Z"/>
        </w:rPr>
      </w:pPr>
      <w:r>
        <w:t xml:space="preserve">The quality of the human hepatocytes used in transplantation is critical for successfully generating highly humanized FRG rats for the downstream CMC cell therapy product. </w:t>
      </w:r>
      <w:r w:rsidR="00421956">
        <w:t xml:space="preserve">Due to the limited availability of </w:t>
      </w:r>
      <w:r w:rsidR="0070383E">
        <w:t>high-quality</w:t>
      </w:r>
      <w:r w:rsidR="00421956">
        <w:t xml:space="preserve"> </w:t>
      </w:r>
      <w:r>
        <w:t xml:space="preserve">commercial lots of </w:t>
      </w:r>
      <w:r w:rsidR="00421956">
        <w:t>human hepatocytes,</w:t>
      </w:r>
      <w:r>
        <w:t xml:space="preserve"> we pre-screen all pHH donors in the FRGN mice to validate the lots meet the </w:t>
      </w:r>
      <w:r w:rsidR="0070383E">
        <w:t xml:space="preserve">standard of repopulation in that model. Since this resource is so precious, </w:t>
      </w:r>
      <w:r>
        <w:t>i</w:t>
      </w:r>
      <w:r w:rsidR="00421956">
        <w:t xml:space="preserve">n study AMI-018-006-126 </w:t>
      </w:r>
      <w:r w:rsidR="004313D7">
        <w:t xml:space="preserve">we </w:t>
      </w:r>
      <w:r w:rsidR="005A0596">
        <w:t>compared the standard</w:t>
      </w:r>
      <w:r>
        <w:t xml:space="preserve"> </w:t>
      </w:r>
      <w:r w:rsidR="0070383E">
        <w:t xml:space="preserve">cell dose of </w:t>
      </w:r>
      <w:r>
        <w:t>5E+6 cells</w:t>
      </w:r>
      <w:r w:rsidR="0070383E">
        <w:t>/100 g of body weight versus</w:t>
      </w:r>
      <w:r>
        <w:t xml:space="preserve"> </w:t>
      </w:r>
      <w:r w:rsidR="0070383E">
        <w:t>half that dose,</w:t>
      </w:r>
      <w:r>
        <w:t xml:space="preserve"> 2.5E+6 cells/100g of body weight</w:t>
      </w:r>
      <w:r w:rsidR="0070383E">
        <w:t>,</w:t>
      </w:r>
      <w:r>
        <w:t xml:space="preserve"> </w:t>
      </w:r>
      <w:r w:rsidR="0070383E">
        <w:t xml:space="preserve">using NTBC cycle 38.  </w:t>
      </w:r>
      <w:r w:rsidR="005A0596">
        <w:t>In study AMI-018-006-127, will repeat the 0.5X (2.5E+6 cells/100g of body weight) for all 40 FRG rats.  Increasing the number of animals receiving the 0.5X dose allows for a larger “N” for statistical analysis as well as</w:t>
      </w:r>
      <w:r w:rsidR="004313D7">
        <w:t xml:space="preserve"> animals for necropsy at the end of Phase 1 and 3 for health evaluation.  </w:t>
      </w:r>
    </w:p>
    <w:p w14:paraId="70DC3B17" w14:textId="77777777" w:rsidR="004313D7" w:rsidRDefault="004313D7" w:rsidP="00060F13">
      <w:pPr>
        <w:spacing w:after="0"/>
        <w:rPr>
          <w:ins w:id="4" w:author="Lisa Wilson" w:date="2021-08-31T09:55:00Z"/>
        </w:rPr>
      </w:pPr>
    </w:p>
    <w:p w14:paraId="0041C080" w14:textId="006DC6C3" w:rsidR="005A0596" w:rsidRDefault="004313D7" w:rsidP="00060F13">
      <w:pPr>
        <w:spacing w:after="0"/>
      </w:pPr>
      <w:r>
        <w:lastRenderedPageBreak/>
        <w:t xml:space="preserve">By collecting additional data on survival, </w:t>
      </w:r>
      <w:proofErr w:type="spellStart"/>
      <w:r>
        <w:t>pHH</w:t>
      </w:r>
      <w:proofErr w:type="spellEnd"/>
      <w:r>
        <w:t xml:space="preserve"> expansion and </w:t>
      </w:r>
      <w:del w:id="5" w:author="Nancy Poy" w:date="2021-08-31T14:41:00Z">
        <w:r w:rsidDel="00117624">
          <w:delText xml:space="preserve">blood </w:delText>
        </w:r>
      </w:del>
      <w:ins w:id="6" w:author="Nancy Poy" w:date="2021-08-31T14:41:00Z">
        <w:r w:rsidR="00117624">
          <w:t xml:space="preserve">clinical </w:t>
        </w:r>
      </w:ins>
      <w:r>
        <w:t>markers for the health evaluation (hepatic markers in serum, SA/Tyrosine</w:t>
      </w:r>
      <w:ins w:id="7" w:author="Nancy Poy" w:date="2021-08-31T14:40:00Z">
        <w:r w:rsidR="00117624">
          <w:t>, renal biomarkers</w:t>
        </w:r>
      </w:ins>
      <w:r>
        <w:t xml:space="preserve"> and histology), we will be able to determine the efficacy of NTBC cycle 38 to support</w:t>
      </w:r>
      <w:ins w:id="8" w:author="Lisa Wilson" w:date="2021-09-01T11:21:00Z">
        <w:r w:rsidR="001D39AF">
          <w:t xml:space="preserve"> </w:t>
        </w:r>
      </w:ins>
      <w:del w:id="9" w:author="Nancy Poy" w:date="2021-08-31T14:45:00Z">
        <w:r w:rsidDel="00117624">
          <w:delText xml:space="preserve"> </w:delText>
        </w:r>
      </w:del>
      <w:r>
        <w:t>health</w:t>
      </w:r>
      <w:del w:id="10" w:author="Lisa Wilson" w:date="2021-09-01T11:22:00Z">
        <w:r w:rsidDel="001D39AF">
          <w:delText xml:space="preserve"> </w:delText>
        </w:r>
        <w:commentRangeStart w:id="11"/>
        <w:r w:rsidDel="001D39AF">
          <w:delText>as measured by clinical scores, blood markers and clinical observations at necropsy or during perfusion.</w:delText>
        </w:r>
        <w:commentRangeEnd w:id="11"/>
        <w:r w:rsidR="00117624" w:rsidDel="001D39AF">
          <w:rPr>
            <w:rStyle w:val="CommentReference"/>
          </w:rPr>
          <w:commentReference w:id="11"/>
        </w:r>
      </w:del>
      <w:ins w:id="12" w:author="Lisa Wilson" w:date="2021-09-01T11:22:00Z">
        <w:r w:rsidR="001D39AF">
          <w:t>.</w:t>
        </w:r>
      </w:ins>
    </w:p>
    <w:p w14:paraId="2E7E91A7" w14:textId="48A678D4" w:rsidR="005A0596" w:rsidRDefault="005A0596" w:rsidP="00060F13">
      <w:pPr>
        <w:spacing w:after="0"/>
      </w:pPr>
    </w:p>
    <w:p w14:paraId="11267820" w14:textId="77777777" w:rsidR="005A0596" w:rsidRPr="005130AB" w:rsidRDefault="005A0596" w:rsidP="005A0596">
      <w:pPr>
        <w:pBdr>
          <w:top w:val="single" w:sz="4" w:space="1" w:color="auto"/>
          <w:left w:val="single" w:sz="4" w:space="4" w:color="auto"/>
          <w:bottom w:val="single" w:sz="4" w:space="1" w:color="auto"/>
          <w:right w:val="single" w:sz="4" w:space="4" w:color="auto"/>
        </w:pBdr>
        <w:ind w:left="180" w:right="360"/>
      </w:pPr>
      <w:r w:rsidRPr="00DD6D07">
        <w:t>All FRG rats will be on 5LJ5</w:t>
      </w:r>
      <w:r>
        <w:t xml:space="preserve"> diet</w:t>
      </w:r>
    </w:p>
    <w:p w14:paraId="0BDB172E" w14:textId="77777777" w:rsidR="005A0596" w:rsidRDefault="005A0596" w:rsidP="005A0596">
      <w:pPr>
        <w:pBdr>
          <w:top w:val="single" w:sz="4" w:space="1" w:color="auto"/>
          <w:left w:val="single" w:sz="4" w:space="4" w:color="auto"/>
          <w:bottom w:val="single" w:sz="4" w:space="1" w:color="auto"/>
          <w:right w:val="single" w:sz="4" w:space="4" w:color="auto"/>
        </w:pBdr>
        <w:ind w:left="180" w:right="360"/>
      </w:pPr>
      <w:r w:rsidRPr="005130AB">
        <w:t xml:space="preserve">All FRG rats will </w:t>
      </w:r>
      <w:r>
        <w:t xml:space="preserve">begin </w:t>
      </w:r>
      <w:r w:rsidRPr="005130AB">
        <w:t>on 16 mg/L NTBC</w:t>
      </w:r>
      <w:r>
        <w:t xml:space="preserve"> + 820µg/mL Equisul in the drinking water</w:t>
      </w:r>
    </w:p>
    <w:p w14:paraId="6F14F1FC" w14:textId="77777777" w:rsidR="005A0596" w:rsidRDefault="005A0596" w:rsidP="005A0596">
      <w:pPr>
        <w:rPr>
          <w:b/>
        </w:rPr>
      </w:pPr>
      <w:r w:rsidRPr="00274D54">
        <w:rPr>
          <w:b/>
        </w:rPr>
        <w:t xml:space="preserve">Experiment Outline: </w:t>
      </w:r>
    </w:p>
    <w:p w14:paraId="11944C2F" w14:textId="77777777" w:rsidR="005A0596" w:rsidRDefault="005A0596" w:rsidP="005A0596">
      <w:pPr>
        <w:rPr>
          <w:b/>
        </w:rPr>
      </w:pPr>
      <w:r w:rsidRPr="00195C04">
        <w:t>N=</w:t>
      </w:r>
      <w:r>
        <w:t xml:space="preserve">40 </w:t>
      </w:r>
      <w:r w:rsidRPr="00195C04">
        <w:t>FRG rats</w:t>
      </w:r>
      <w:r w:rsidRPr="00165250">
        <w:rPr>
          <w:b/>
        </w:rPr>
        <w:t xml:space="preserve"> </w:t>
      </w:r>
    </w:p>
    <w:p w14:paraId="013B4F77" w14:textId="77777777" w:rsidR="005A0596" w:rsidRPr="00215F6B" w:rsidRDefault="005A0596" w:rsidP="005A0596">
      <w:pPr>
        <w:rPr>
          <w:bCs/>
        </w:rPr>
      </w:pPr>
      <w:r w:rsidRPr="00215F6B">
        <w:rPr>
          <w:bCs/>
        </w:rPr>
        <w:t>Animals will be held for at least one week to acclimate following arrival.</w:t>
      </w:r>
    </w:p>
    <w:p w14:paraId="5B643809" w14:textId="77777777" w:rsidR="005A0596" w:rsidRDefault="005A0596" w:rsidP="005A0596">
      <w:pPr>
        <w:rPr>
          <w:bCs/>
        </w:rPr>
      </w:pPr>
      <w:r w:rsidRPr="00215F6B">
        <w:rPr>
          <w:bCs/>
        </w:rPr>
        <w:t>Animals will be socially housed. On the rare case where one animal remains in a cage without a partner, additional cage enrichment (non-food) will be provided.</w:t>
      </w:r>
    </w:p>
    <w:p w14:paraId="112CD5D0" w14:textId="77777777" w:rsidR="005A0596" w:rsidRPr="002C2CC6" w:rsidRDefault="005A0596" w:rsidP="005A0596">
      <w:r>
        <w:t>Using body weights collected the same day as preconditioning the</w:t>
      </w:r>
      <w:r w:rsidDel="00CF1B43">
        <w:t xml:space="preserve"> </w:t>
      </w:r>
      <w:r>
        <w:t>rederived FRG rats from Envigo will be dosed with Ad-</w:t>
      </w:r>
      <w:proofErr w:type="spellStart"/>
      <w:r>
        <w:t>uPA</w:t>
      </w:r>
      <w:proofErr w:type="spellEnd"/>
      <w:r>
        <w:t xml:space="preserve"> 24h ± 2h prior to transplant and placed on the drinking water as specified in the NTBC cycling protocol located on the Ambys G-drive. On the day of transplant, the cryopreserved validated commercial PHH Lot will be prepared following the standard protocol used for transplantation. </w:t>
      </w:r>
    </w:p>
    <w:p w14:paraId="0013406B" w14:textId="77777777" w:rsidR="005A0596" w:rsidRDefault="005A0596" w:rsidP="005A0596">
      <w:r w:rsidRPr="00195C04">
        <w:rPr>
          <w:b/>
          <w:u w:val="single"/>
        </w:rPr>
        <w:t>Day -1:</w:t>
      </w:r>
      <w:r w:rsidRPr="00195C04">
        <w:rPr>
          <w:b/>
        </w:rPr>
        <w:t xml:space="preserve"> </w:t>
      </w:r>
      <w:r w:rsidRPr="00195C04">
        <w:t xml:space="preserve">In the AM, ALL rats will be </w:t>
      </w:r>
      <w:r>
        <w:t xml:space="preserve">dosed using Vector Biolabs titer of </w:t>
      </w:r>
      <w:r w:rsidRPr="00AF597E">
        <w:rPr>
          <w:b/>
          <w:bCs/>
          <w:u w:val="single"/>
        </w:rPr>
        <w:t>2.4E+11pfu/</w:t>
      </w:r>
      <w:proofErr w:type="spellStart"/>
      <w:r w:rsidRPr="00AF597E">
        <w:rPr>
          <w:b/>
          <w:bCs/>
          <w:u w:val="single"/>
        </w:rPr>
        <w:t>mL</w:t>
      </w:r>
      <w:r>
        <w:t>.</w:t>
      </w:r>
      <w:proofErr w:type="spellEnd"/>
      <w:r>
        <w:t xml:space="preserve"> The dose will be calculated to be ~2.5E7pfu/gram of body weight </w:t>
      </w:r>
      <w:r w:rsidRPr="00195C04">
        <w:t>Ad-UPA by IV tail injection. Ad-</w:t>
      </w:r>
      <w:proofErr w:type="spellStart"/>
      <w:r w:rsidRPr="00195C04">
        <w:t>uPA</w:t>
      </w:r>
      <w:proofErr w:type="spellEnd"/>
      <w:r w:rsidRPr="00195C04">
        <w:t xml:space="preserve"> will be provided </w:t>
      </w:r>
      <w:r>
        <w:t>to the IVS team for tail vein dosing</w:t>
      </w:r>
      <w:r w:rsidRPr="00195C04">
        <w:t xml:space="preserve">. </w:t>
      </w:r>
      <w:r>
        <w:t xml:space="preserve">The </w:t>
      </w:r>
      <w:r w:rsidRPr="00195C04">
        <w:t xml:space="preserve">NTBC </w:t>
      </w:r>
      <w:r>
        <w:t xml:space="preserve">drinking water </w:t>
      </w:r>
      <w:r w:rsidRPr="00195C04">
        <w:t xml:space="preserve">will </w:t>
      </w:r>
      <w:r>
        <w:t>be changed as indicated in the chart</w:t>
      </w:r>
      <w:r w:rsidRPr="00195C04">
        <w:t xml:space="preserve">. </w:t>
      </w:r>
    </w:p>
    <w:tbl>
      <w:tblPr>
        <w:tblStyle w:val="TableGrid"/>
        <w:tblpPr w:leftFromText="180" w:rightFromText="180" w:vertAnchor="text" w:tblpXSpec="center" w:tblpY="1"/>
        <w:tblOverlap w:val="never"/>
        <w:tblW w:w="10456" w:type="dxa"/>
        <w:tblLook w:val="04A0" w:firstRow="1" w:lastRow="0" w:firstColumn="1" w:lastColumn="0" w:noHBand="0" w:noVBand="1"/>
      </w:tblPr>
      <w:tblGrid>
        <w:gridCol w:w="1096"/>
        <w:gridCol w:w="2217"/>
        <w:gridCol w:w="1833"/>
        <w:gridCol w:w="1350"/>
        <w:gridCol w:w="2430"/>
        <w:gridCol w:w="1530"/>
      </w:tblGrid>
      <w:tr w:rsidR="005A0596" w14:paraId="34F90E7D" w14:textId="77777777" w:rsidTr="004313D7">
        <w:trPr>
          <w:trHeight w:val="336"/>
        </w:trPr>
        <w:tc>
          <w:tcPr>
            <w:tcW w:w="1096" w:type="dxa"/>
            <w:shd w:val="clear" w:color="auto" w:fill="D9D9D9" w:themeFill="background1" w:themeFillShade="D9"/>
          </w:tcPr>
          <w:p w14:paraId="3C0F482E" w14:textId="77777777" w:rsidR="005A0596" w:rsidRPr="0067482F" w:rsidRDefault="005A0596" w:rsidP="00161D80">
            <w:pPr>
              <w:jc w:val="center"/>
              <w:rPr>
                <w:b/>
                <w:bCs/>
              </w:rPr>
            </w:pPr>
            <w:r w:rsidRPr="0067482F">
              <w:rPr>
                <w:b/>
                <w:bCs/>
              </w:rPr>
              <w:t># of FRG rats</w:t>
            </w:r>
          </w:p>
        </w:tc>
        <w:tc>
          <w:tcPr>
            <w:tcW w:w="2217" w:type="dxa"/>
            <w:shd w:val="clear" w:color="auto" w:fill="D9D9D9" w:themeFill="background1" w:themeFillShade="D9"/>
          </w:tcPr>
          <w:p w14:paraId="3150EA99" w14:textId="77777777" w:rsidR="005A0596" w:rsidRPr="0067482F" w:rsidRDefault="005A0596" w:rsidP="00161D80">
            <w:pPr>
              <w:jc w:val="center"/>
              <w:rPr>
                <w:b/>
                <w:bCs/>
              </w:rPr>
            </w:pPr>
            <w:proofErr w:type="spellStart"/>
            <w:r w:rsidRPr="0067482F">
              <w:rPr>
                <w:b/>
                <w:bCs/>
              </w:rPr>
              <w:t>Ad:uPA</w:t>
            </w:r>
            <w:proofErr w:type="spellEnd"/>
            <w:r w:rsidRPr="0067482F">
              <w:rPr>
                <w:b/>
                <w:bCs/>
              </w:rPr>
              <w:t xml:space="preserve"> dose (pfu/g of BW</w:t>
            </w:r>
            <w:r>
              <w:rPr>
                <w:b/>
                <w:bCs/>
              </w:rPr>
              <w:t>) IV by tail vein</w:t>
            </w:r>
          </w:p>
        </w:tc>
        <w:tc>
          <w:tcPr>
            <w:tcW w:w="1833" w:type="dxa"/>
            <w:shd w:val="clear" w:color="auto" w:fill="D9D9D9" w:themeFill="background1" w:themeFillShade="D9"/>
            <w:vAlign w:val="center"/>
          </w:tcPr>
          <w:p w14:paraId="0844B9EA" w14:textId="77777777" w:rsidR="005A0596" w:rsidRPr="0067482F" w:rsidRDefault="005A0596" w:rsidP="00161D80">
            <w:pPr>
              <w:jc w:val="center"/>
              <w:rPr>
                <w:b/>
                <w:bCs/>
              </w:rPr>
            </w:pPr>
            <w:proofErr w:type="spellStart"/>
            <w:r>
              <w:rPr>
                <w:b/>
                <w:bCs/>
              </w:rPr>
              <w:t>Ad:uPA</w:t>
            </w:r>
            <w:proofErr w:type="spellEnd"/>
            <w:r>
              <w:rPr>
                <w:b/>
                <w:bCs/>
              </w:rPr>
              <w:t xml:space="preserve"> lot</w:t>
            </w:r>
          </w:p>
        </w:tc>
        <w:tc>
          <w:tcPr>
            <w:tcW w:w="1350" w:type="dxa"/>
            <w:shd w:val="clear" w:color="auto" w:fill="D9D9D9" w:themeFill="background1" w:themeFillShade="D9"/>
            <w:vAlign w:val="center"/>
          </w:tcPr>
          <w:p w14:paraId="4F9D00AD" w14:textId="77777777" w:rsidR="005A0596" w:rsidRDefault="005A0596" w:rsidP="00161D80">
            <w:pPr>
              <w:jc w:val="center"/>
              <w:rPr>
                <w:b/>
                <w:bCs/>
              </w:rPr>
            </w:pPr>
            <w:proofErr w:type="spellStart"/>
            <w:r>
              <w:rPr>
                <w:b/>
                <w:bCs/>
              </w:rPr>
              <w:t>pHH</w:t>
            </w:r>
            <w:proofErr w:type="spellEnd"/>
            <w:r>
              <w:rPr>
                <w:b/>
                <w:bCs/>
              </w:rPr>
              <w:t xml:space="preserve"> Donor</w:t>
            </w:r>
          </w:p>
        </w:tc>
        <w:tc>
          <w:tcPr>
            <w:tcW w:w="2430" w:type="dxa"/>
            <w:shd w:val="clear" w:color="auto" w:fill="D9D9D9" w:themeFill="background1" w:themeFillShade="D9"/>
          </w:tcPr>
          <w:p w14:paraId="552FCF4D" w14:textId="77777777" w:rsidR="005A0596" w:rsidRDefault="005A0596" w:rsidP="00161D80">
            <w:pPr>
              <w:jc w:val="center"/>
              <w:rPr>
                <w:b/>
                <w:bCs/>
              </w:rPr>
            </w:pPr>
            <w:r>
              <w:rPr>
                <w:b/>
                <w:bCs/>
              </w:rPr>
              <w:t>Cell dose by laparotomy into the splenic pulp</w:t>
            </w:r>
          </w:p>
        </w:tc>
        <w:tc>
          <w:tcPr>
            <w:tcW w:w="1530" w:type="dxa"/>
            <w:shd w:val="clear" w:color="auto" w:fill="D9D9D9" w:themeFill="background1" w:themeFillShade="D9"/>
          </w:tcPr>
          <w:p w14:paraId="2630B0BD" w14:textId="77777777" w:rsidR="005A0596" w:rsidRDefault="005A0596" w:rsidP="00161D80">
            <w:pPr>
              <w:jc w:val="center"/>
              <w:rPr>
                <w:b/>
                <w:bCs/>
              </w:rPr>
            </w:pPr>
            <w:r>
              <w:rPr>
                <w:b/>
                <w:bCs/>
              </w:rPr>
              <w:t>NTBC Cycle ID</w:t>
            </w:r>
          </w:p>
        </w:tc>
      </w:tr>
      <w:tr w:rsidR="005A0596" w14:paraId="37097430" w14:textId="77777777" w:rsidTr="004313D7">
        <w:trPr>
          <w:trHeight w:val="195"/>
        </w:trPr>
        <w:tc>
          <w:tcPr>
            <w:tcW w:w="1096" w:type="dxa"/>
          </w:tcPr>
          <w:p w14:paraId="565B7730" w14:textId="39F52F30" w:rsidR="005A0596" w:rsidRDefault="005A0596" w:rsidP="00161D80">
            <w:pPr>
              <w:jc w:val="center"/>
            </w:pPr>
            <w:r>
              <w:t>40</w:t>
            </w:r>
          </w:p>
        </w:tc>
        <w:tc>
          <w:tcPr>
            <w:tcW w:w="2217" w:type="dxa"/>
          </w:tcPr>
          <w:p w14:paraId="0DF84B86" w14:textId="77777777" w:rsidR="005A0596" w:rsidRDefault="005A0596" w:rsidP="00161D80">
            <w:pPr>
              <w:jc w:val="center"/>
            </w:pPr>
            <w:r>
              <w:t>2.5E7</w:t>
            </w:r>
          </w:p>
        </w:tc>
        <w:tc>
          <w:tcPr>
            <w:tcW w:w="1833" w:type="dxa"/>
          </w:tcPr>
          <w:p w14:paraId="09761A6A" w14:textId="77777777" w:rsidR="005A0596" w:rsidRDefault="005A0596" w:rsidP="00161D80">
            <w:pPr>
              <w:jc w:val="center"/>
            </w:pPr>
            <w:r>
              <w:t>WBAO0007</w:t>
            </w:r>
          </w:p>
        </w:tc>
        <w:tc>
          <w:tcPr>
            <w:tcW w:w="1350" w:type="dxa"/>
          </w:tcPr>
          <w:p w14:paraId="12E019F8" w14:textId="77777777" w:rsidR="005A0596" w:rsidRDefault="005A0596" w:rsidP="00161D80">
            <w:pPr>
              <w:jc w:val="center"/>
            </w:pPr>
            <w:r w:rsidRPr="00A473CE">
              <w:t>DJW</w:t>
            </w:r>
          </w:p>
        </w:tc>
        <w:tc>
          <w:tcPr>
            <w:tcW w:w="2430" w:type="dxa"/>
          </w:tcPr>
          <w:p w14:paraId="3A51012E" w14:textId="77777777" w:rsidR="005A0596" w:rsidRDefault="005A0596" w:rsidP="00161D80">
            <w:pPr>
              <w:jc w:val="center"/>
            </w:pPr>
            <w:r>
              <w:t>2.5E6 viable cell/100g of BW</w:t>
            </w:r>
          </w:p>
        </w:tc>
        <w:tc>
          <w:tcPr>
            <w:tcW w:w="1530" w:type="dxa"/>
          </w:tcPr>
          <w:p w14:paraId="50A7237E" w14:textId="77777777" w:rsidR="005A0596" w:rsidRDefault="005A0596" w:rsidP="00161D80">
            <w:pPr>
              <w:jc w:val="center"/>
            </w:pPr>
            <w:r>
              <w:t>38</w:t>
            </w:r>
          </w:p>
        </w:tc>
      </w:tr>
    </w:tbl>
    <w:p w14:paraId="00BB1FFF" w14:textId="77777777" w:rsidR="005A0596" w:rsidRPr="00195C04" w:rsidRDefault="005A0596" w:rsidP="005A0596"/>
    <w:p w14:paraId="25C722D9" w14:textId="77777777" w:rsidR="005A0596" w:rsidRPr="00195C04" w:rsidRDefault="005A0596" w:rsidP="005A0596">
      <w:r w:rsidRPr="00195C04">
        <w:rPr>
          <w:b/>
          <w:u w:val="single"/>
        </w:rPr>
        <w:t>Day 0:</w:t>
      </w:r>
      <w:r w:rsidRPr="00195C04">
        <w:t xml:space="preserve"> </w:t>
      </w:r>
      <w:r>
        <w:t>The volume of h</w:t>
      </w:r>
      <w:r w:rsidRPr="00195C04">
        <w:t>epatocytes</w:t>
      </w:r>
      <w:r>
        <w:t xml:space="preserve"> suspension determined by body weight</w:t>
      </w:r>
      <w:r w:rsidRPr="00195C04">
        <w:t xml:space="preserve"> will be in 1.5ml Eppendorf tubes and transferred on ice. Hepatocytes will remain on ice until time of injection. At time of injection, hepatocytes will be </w:t>
      </w:r>
      <w:r w:rsidRPr="00195C04">
        <w:rPr>
          <w:u w:val="single"/>
        </w:rPr>
        <w:t>gently</w:t>
      </w:r>
      <w:r w:rsidRPr="00195C04">
        <w:t xml:space="preserve"> pipet</w:t>
      </w:r>
      <w:r>
        <w:t>ted</w:t>
      </w:r>
      <w:r w:rsidRPr="00195C04">
        <w:t xml:space="preserve"> up/down x3 </w:t>
      </w:r>
      <w:r>
        <w:t xml:space="preserve">with P1000 pipet and sterile P1000 tip </w:t>
      </w:r>
      <w:r w:rsidRPr="00195C04">
        <w:t xml:space="preserve">to get the cells in suspension (hepatocytes are large and will quickly pellet to the bottom of the tube). Hepatocytes will be </w:t>
      </w:r>
      <w:r>
        <w:t xml:space="preserve">drawn into a sterile 1cc syringe with a 27G needle and </w:t>
      </w:r>
      <w:r w:rsidRPr="00195C04">
        <w:t xml:space="preserve">injected </w:t>
      </w:r>
      <w:r>
        <w:t>into</w:t>
      </w:r>
      <w:r w:rsidRPr="00195C04">
        <w:t xml:space="preserve"> the spleen</w:t>
      </w:r>
      <w:r>
        <w:t xml:space="preserve"> via laparotomy method</w:t>
      </w:r>
      <w:r w:rsidRPr="00195C04">
        <w:t xml:space="preserve">. </w:t>
      </w:r>
    </w:p>
    <w:p w14:paraId="6390B4ED" w14:textId="77777777" w:rsidR="005A0596" w:rsidRDefault="005A0596" w:rsidP="005A0596">
      <w:r w:rsidRPr="00195C04">
        <w:rPr>
          <w:b/>
          <w:u w:val="single"/>
        </w:rPr>
        <w:t>Day 1 onwards:</w:t>
      </w:r>
      <w:r w:rsidRPr="00195C04">
        <w:t xml:space="preserve"> </w:t>
      </w:r>
      <w:r>
        <w:t xml:space="preserve">Animals will be put on the short NTBC cycle as indicated above in the chart and as indicated in the NTBC water cycle sheet located on the Ambys’ G drive. </w:t>
      </w:r>
    </w:p>
    <w:p w14:paraId="4179C220" w14:textId="77777777" w:rsidR="005A0596" w:rsidRDefault="005A0596" w:rsidP="005A0596">
      <w:pPr>
        <w:rPr>
          <w:bCs/>
        </w:rPr>
      </w:pPr>
      <w:r>
        <w:rPr>
          <w:bCs/>
        </w:rPr>
        <w:t xml:space="preserve">All animals post-transplant will be offered the nutritionally balanced </w:t>
      </w:r>
      <w:r w:rsidRPr="00E03965">
        <w:rPr>
          <w:bCs/>
          <w:color w:val="000000" w:themeColor="text1"/>
        </w:rPr>
        <w:t xml:space="preserve">Supreme mini treats supplement </w:t>
      </w:r>
      <w:r>
        <w:rPr>
          <w:bCs/>
        </w:rPr>
        <w:t xml:space="preserve">at the time of body weight collection as positive reinforcement (~1-2 pellets) and for supplementation of additional calories and vitamins at a dose of 6-8 pellets per animal.  </w:t>
      </w:r>
    </w:p>
    <w:p w14:paraId="7719157F" w14:textId="77777777" w:rsidR="005A0596" w:rsidRPr="00325BC4" w:rsidRDefault="005A0596" w:rsidP="005A0596">
      <w:pPr>
        <w:spacing w:before="240" w:after="0"/>
        <w:rPr>
          <w:bCs/>
          <w:color w:val="000000" w:themeColor="text1"/>
        </w:rPr>
      </w:pPr>
      <w:r>
        <w:rPr>
          <w:bCs/>
          <w:color w:val="000000" w:themeColor="text1"/>
        </w:rPr>
        <w:t xml:space="preserve">The IVS team will record the date and quantity of supplement administration, and clinical observational scores. </w:t>
      </w:r>
    </w:p>
    <w:p w14:paraId="185A9B1B" w14:textId="77777777" w:rsidR="005A0596" w:rsidRDefault="005A0596" w:rsidP="005A0596">
      <w:pPr>
        <w:spacing w:before="240"/>
        <w:rPr>
          <w:b/>
          <w:bCs/>
          <w:u w:val="single"/>
        </w:rPr>
      </w:pPr>
      <w:r>
        <w:rPr>
          <w:b/>
          <w:bCs/>
          <w:u w:val="single"/>
        </w:rPr>
        <w:t xml:space="preserve">Day 28 and 71:  Urine, </w:t>
      </w:r>
      <w:proofErr w:type="gramStart"/>
      <w:r>
        <w:rPr>
          <w:b/>
          <w:bCs/>
          <w:u w:val="single"/>
        </w:rPr>
        <w:t>blood</w:t>
      </w:r>
      <w:proofErr w:type="gramEnd"/>
      <w:r>
        <w:rPr>
          <w:b/>
          <w:bCs/>
          <w:u w:val="single"/>
        </w:rPr>
        <w:t xml:space="preserve"> and tissue collection</w:t>
      </w:r>
    </w:p>
    <w:p w14:paraId="66FD18EC" w14:textId="54A8BCA9" w:rsidR="005A0596" w:rsidRDefault="005A0596" w:rsidP="005A0596">
      <w:r w:rsidRPr="00563F72">
        <w:t>On the days indicated in the chart below</w:t>
      </w:r>
      <w:r>
        <w:t>, the PI or IVS Supervisor with randomly select</w:t>
      </w:r>
      <w:r w:rsidRPr="00563F72">
        <w:t xml:space="preserve"> </w:t>
      </w:r>
      <w:r>
        <w:rPr>
          <w:b/>
          <w:bCs/>
          <w:u w:val="single"/>
        </w:rPr>
        <w:t>2</w:t>
      </w:r>
      <w:r w:rsidRPr="002C7715">
        <w:rPr>
          <w:b/>
          <w:bCs/>
          <w:u w:val="single"/>
        </w:rPr>
        <w:t xml:space="preserve">F and </w:t>
      </w:r>
      <w:r>
        <w:rPr>
          <w:b/>
          <w:bCs/>
          <w:u w:val="single"/>
        </w:rPr>
        <w:t>2</w:t>
      </w:r>
      <w:r w:rsidRPr="002C7715">
        <w:rPr>
          <w:b/>
          <w:bCs/>
          <w:u w:val="single"/>
        </w:rPr>
        <w:t>M</w:t>
      </w:r>
      <w:r w:rsidRPr="00563F72">
        <w:t xml:space="preserve"> animals </w:t>
      </w:r>
      <w:r>
        <w:t>for health evaluation procedures.</w:t>
      </w:r>
      <w:r w:rsidRPr="00563F72">
        <w:t xml:space="preserve">  </w:t>
      </w:r>
    </w:p>
    <w:p w14:paraId="16B205D4" w14:textId="77777777" w:rsidR="005A0596" w:rsidRDefault="005A0596" w:rsidP="005A0596">
      <w:pPr>
        <w:pStyle w:val="ListParagraph"/>
        <w:numPr>
          <w:ilvl w:val="0"/>
          <w:numId w:val="30"/>
        </w:numPr>
      </w:pPr>
      <w:r w:rsidRPr="00563F72">
        <w:lastRenderedPageBreak/>
        <w:t>Using the standard urine collection method</w:t>
      </w:r>
      <w:r>
        <w:t>,</w:t>
      </w:r>
      <w:r w:rsidRPr="00563F72">
        <w:t xml:space="preserve"> as much urine as possible will be collected from each animal and dispensed into 50µL aliquots before storing at -20C.  </w:t>
      </w:r>
    </w:p>
    <w:p w14:paraId="469665AA" w14:textId="77777777" w:rsidR="005A0596" w:rsidRDefault="005A0596" w:rsidP="005A0596">
      <w:pPr>
        <w:pStyle w:val="ListParagraph"/>
        <w:numPr>
          <w:ilvl w:val="0"/>
          <w:numId w:val="30"/>
        </w:numPr>
      </w:pPr>
      <w:r>
        <w:t>Induce a surgical plane of anesthesia</w:t>
      </w:r>
      <w:r w:rsidRPr="00563F72">
        <w:t xml:space="preserve"> with 3-5% isoflurane and</w:t>
      </w:r>
      <w:r>
        <w:t xml:space="preserve"> from the vena cava collect</w:t>
      </w:r>
      <w:r w:rsidRPr="00563F72">
        <w:t xml:space="preserve"> ~500µL of whole blood </w:t>
      </w:r>
      <w:r>
        <w:t>into a K2EDTA tube for hematology by shipping to IDEXX on the same day, ≥ 2000µL into a serum separator to isolate serum for blood chemistries and SA/Tyrosine quantitation. Serum will be dispensed into 2 X</w:t>
      </w:r>
      <w:r w:rsidRPr="00563F72">
        <w:t xml:space="preserve"> 210µL </w:t>
      </w:r>
      <w:r>
        <w:t>and 1 X 80µL into</w:t>
      </w:r>
      <w:r w:rsidRPr="00563F72">
        <w:t xml:space="preserve"> sterile 1.5mL microfuge tube</w:t>
      </w:r>
      <w:r>
        <w:t>s</w:t>
      </w:r>
      <w:r w:rsidRPr="00563F72">
        <w:t xml:space="preserve"> before storing at -20C.</w:t>
      </w:r>
    </w:p>
    <w:p w14:paraId="12C707D2" w14:textId="77777777" w:rsidR="005A0596" w:rsidRPr="00563F72" w:rsidRDefault="005A0596" w:rsidP="005A0596">
      <w:pPr>
        <w:pStyle w:val="ListParagraph"/>
        <w:numPr>
          <w:ilvl w:val="0"/>
          <w:numId w:val="30"/>
        </w:numPr>
      </w:pPr>
      <w:r>
        <w:t>The liver, spleen and kidney will be isolated and processed as described in Appendix A.</w:t>
      </w:r>
    </w:p>
    <w:tbl>
      <w:tblPr>
        <w:tblStyle w:val="TableGrid"/>
        <w:tblW w:w="9535" w:type="dxa"/>
        <w:tblLook w:val="04A0" w:firstRow="1" w:lastRow="0" w:firstColumn="1" w:lastColumn="0" w:noHBand="0" w:noVBand="1"/>
      </w:tblPr>
      <w:tblGrid>
        <w:gridCol w:w="2321"/>
        <w:gridCol w:w="3434"/>
        <w:gridCol w:w="3780"/>
      </w:tblGrid>
      <w:tr w:rsidR="005A0596" w14:paraId="5C4CCB8C" w14:textId="77777777" w:rsidTr="00161D80">
        <w:trPr>
          <w:trHeight w:val="280"/>
        </w:trPr>
        <w:tc>
          <w:tcPr>
            <w:tcW w:w="2321" w:type="dxa"/>
          </w:tcPr>
          <w:p w14:paraId="7883CDB1" w14:textId="77777777" w:rsidR="005A0596" w:rsidRPr="00563F72" w:rsidRDefault="005A0596" w:rsidP="00161D80">
            <w:pPr>
              <w:jc w:val="center"/>
            </w:pPr>
            <w:r w:rsidRPr="00563F72">
              <w:t>Phase</w:t>
            </w:r>
          </w:p>
        </w:tc>
        <w:tc>
          <w:tcPr>
            <w:tcW w:w="3434" w:type="dxa"/>
          </w:tcPr>
          <w:p w14:paraId="7376E74C" w14:textId="77777777" w:rsidR="005A0596" w:rsidRPr="00563F72" w:rsidRDefault="005A0596" w:rsidP="00161D80">
            <w:pPr>
              <w:jc w:val="center"/>
            </w:pPr>
            <w:r w:rsidRPr="00563F72">
              <w:t>Day of collection ± 1 days</w:t>
            </w:r>
          </w:p>
        </w:tc>
        <w:tc>
          <w:tcPr>
            <w:tcW w:w="3780" w:type="dxa"/>
          </w:tcPr>
          <w:p w14:paraId="3394534F" w14:textId="77777777" w:rsidR="005A0596" w:rsidRPr="00563F72" w:rsidRDefault="005A0596" w:rsidP="00161D80">
            <w:pPr>
              <w:jc w:val="center"/>
            </w:pPr>
            <w:r w:rsidRPr="00563F72">
              <w:t>Group A</w:t>
            </w:r>
            <w:r>
              <w:t xml:space="preserve"> and B </w:t>
            </w:r>
          </w:p>
        </w:tc>
      </w:tr>
      <w:tr w:rsidR="005A0596" w14:paraId="67823152" w14:textId="77777777" w:rsidTr="00161D80">
        <w:trPr>
          <w:trHeight w:val="260"/>
        </w:trPr>
        <w:tc>
          <w:tcPr>
            <w:tcW w:w="2321" w:type="dxa"/>
          </w:tcPr>
          <w:p w14:paraId="0929AF80" w14:textId="77777777" w:rsidR="005A0596" w:rsidRPr="00563F72" w:rsidRDefault="005A0596" w:rsidP="00161D80">
            <w:pPr>
              <w:jc w:val="center"/>
            </w:pPr>
            <w:r w:rsidRPr="00563F72">
              <w:t>1</w:t>
            </w:r>
          </w:p>
        </w:tc>
        <w:tc>
          <w:tcPr>
            <w:tcW w:w="3434" w:type="dxa"/>
          </w:tcPr>
          <w:p w14:paraId="1F3E7BB9" w14:textId="1BFB6E19" w:rsidR="005A0596" w:rsidRPr="00563F72" w:rsidRDefault="005A0596" w:rsidP="00161D80">
            <w:pPr>
              <w:jc w:val="center"/>
            </w:pPr>
            <w:del w:id="13" w:author="Lisa Wilson" w:date="2021-08-31T10:13:00Z">
              <w:r w:rsidDel="007E7147">
                <w:delText>September 30</w:delText>
              </w:r>
            </w:del>
            <w:ins w:id="14" w:author="Lisa Wilson" w:date="2021-08-31T10:13:00Z">
              <w:r w:rsidR="007E7147">
                <w:t>October 8</w:t>
              </w:r>
            </w:ins>
            <w:r>
              <w:t>, 2021</w:t>
            </w:r>
          </w:p>
        </w:tc>
        <w:tc>
          <w:tcPr>
            <w:tcW w:w="3780" w:type="dxa"/>
          </w:tcPr>
          <w:p w14:paraId="3B1D20DA" w14:textId="733175B9" w:rsidR="005A0596" w:rsidRPr="00563F72" w:rsidRDefault="005A0596" w:rsidP="00161D80">
            <w:pPr>
              <w:jc w:val="center"/>
            </w:pPr>
            <w:r>
              <w:t>2F, 2M</w:t>
            </w:r>
          </w:p>
        </w:tc>
      </w:tr>
      <w:tr w:rsidR="005A0596" w14:paraId="3B252290" w14:textId="77777777" w:rsidTr="00161D80">
        <w:trPr>
          <w:trHeight w:val="260"/>
        </w:trPr>
        <w:tc>
          <w:tcPr>
            <w:tcW w:w="2321" w:type="dxa"/>
          </w:tcPr>
          <w:p w14:paraId="08AB06BC" w14:textId="77777777" w:rsidR="005A0596" w:rsidRPr="00563F72" w:rsidRDefault="005A0596" w:rsidP="00161D80">
            <w:pPr>
              <w:jc w:val="center"/>
            </w:pPr>
            <w:r w:rsidRPr="00563F72">
              <w:t>3</w:t>
            </w:r>
          </w:p>
        </w:tc>
        <w:tc>
          <w:tcPr>
            <w:tcW w:w="3434" w:type="dxa"/>
          </w:tcPr>
          <w:p w14:paraId="242E1C03" w14:textId="17BB7DD7" w:rsidR="005A0596" w:rsidRPr="00563F72" w:rsidRDefault="005A0596" w:rsidP="00161D80">
            <w:pPr>
              <w:jc w:val="center"/>
            </w:pPr>
            <w:r>
              <w:t>November 1</w:t>
            </w:r>
            <w:ins w:id="15" w:author="Lisa Wilson" w:date="2021-08-31T10:14:00Z">
              <w:r w:rsidR="007E7147">
                <w:t>8</w:t>
              </w:r>
            </w:ins>
            <w:del w:id="16" w:author="Lisa Wilson" w:date="2021-08-31T10:14:00Z">
              <w:r w:rsidDel="007E7147">
                <w:delText>0</w:delText>
              </w:r>
            </w:del>
            <w:r>
              <w:t>, 2021</w:t>
            </w:r>
          </w:p>
        </w:tc>
        <w:tc>
          <w:tcPr>
            <w:tcW w:w="3780" w:type="dxa"/>
          </w:tcPr>
          <w:p w14:paraId="17F55E08" w14:textId="431830F6" w:rsidR="005A0596" w:rsidRPr="00563F72" w:rsidRDefault="005A0596" w:rsidP="00161D80">
            <w:pPr>
              <w:jc w:val="center"/>
            </w:pPr>
            <w:r>
              <w:t>2F, 2M</w:t>
            </w:r>
          </w:p>
        </w:tc>
      </w:tr>
    </w:tbl>
    <w:p w14:paraId="1AABB6FF" w14:textId="77777777" w:rsidR="005A0596" w:rsidRPr="00563F72" w:rsidRDefault="005A0596" w:rsidP="005A0596">
      <w:pPr>
        <w:rPr>
          <w:u w:val="single"/>
        </w:rPr>
      </w:pPr>
    </w:p>
    <w:p w14:paraId="48980F75" w14:textId="77777777" w:rsidR="005A0596" w:rsidRDefault="005A0596" w:rsidP="005A0596">
      <w:pPr>
        <w:rPr>
          <w:b/>
          <w:u w:val="single"/>
        </w:rPr>
      </w:pPr>
      <w:r w:rsidRPr="00D261BD">
        <w:rPr>
          <w:b/>
          <w:bCs/>
          <w:u w:val="single"/>
        </w:rPr>
        <w:t xml:space="preserve">Day </w:t>
      </w:r>
      <w:r>
        <w:rPr>
          <w:b/>
          <w:bCs/>
          <w:u w:val="single"/>
        </w:rPr>
        <w:t>30</w:t>
      </w:r>
      <w:r w:rsidRPr="00D261BD">
        <w:rPr>
          <w:b/>
          <w:bCs/>
          <w:u w:val="single"/>
        </w:rPr>
        <w:t xml:space="preserve"> – </w:t>
      </w:r>
      <w:r>
        <w:rPr>
          <w:b/>
          <w:bCs/>
          <w:u w:val="single"/>
        </w:rPr>
        <w:t>90</w:t>
      </w:r>
      <w:r>
        <w:t xml:space="preserve">: All animals, collect 5µL whole blood for human albumin measurements via tail vein, </w:t>
      </w:r>
      <w:proofErr w:type="gramStart"/>
      <w:r>
        <w:t>tail</w:t>
      </w:r>
      <w:proofErr w:type="gramEnd"/>
      <w:r>
        <w:t xml:space="preserve"> or saphenous vein nick at the specified dates on the chart above and the NTBC water cycle sheet located on the Ambys’ G drive.</w:t>
      </w:r>
      <w:r w:rsidRPr="00195C04">
        <w:rPr>
          <w:b/>
          <w:u w:val="single"/>
        </w:rPr>
        <w:t xml:space="preserve"> </w:t>
      </w:r>
      <w:r>
        <w:rPr>
          <w:b/>
          <w:u w:val="single"/>
        </w:rPr>
        <w:t>PI will communicate:</w:t>
      </w:r>
    </w:p>
    <w:p w14:paraId="0C95C589" w14:textId="77777777" w:rsidR="005A0596" w:rsidRPr="00F32B0A" w:rsidRDefault="005A0596" w:rsidP="005A0596">
      <w:pPr>
        <w:spacing w:before="120" w:after="0"/>
        <w:ind w:firstLine="720"/>
        <w:rPr>
          <w:b/>
          <w:color w:val="000000" w:themeColor="text1"/>
        </w:rPr>
      </w:pPr>
      <w:r w:rsidRPr="00F32B0A">
        <w:rPr>
          <w:b/>
          <w:color w:val="000000" w:themeColor="text1"/>
          <w:u w:val="single"/>
        </w:rPr>
        <w:t xml:space="preserve">Day 50 </w:t>
      </w:r>
      <w:proofErr w:type="spellStart"/>
      <w:r w:rsidRPr="00F32B0A">
        <w:rPr>
          <w:b/>
          <w:color w:val="000000" w:themeColor="text1"/>
          <w:u w:val="single"/>
        </w:rPr>
        <w:t>huAlb</w:t>
      </w:r>
      <w:proofErr w:type="spellEnd"/>
      <w:r w:rsidRPr="00F32B0A">
        <w:rPr>
          <w:b/>
          <w:color w:val="000000" w:themeColor="text1"/>
          <w:u w:val="single"/>
        </w:rPr>
        <w:t xml:space="preserve"> readout</w:t>
      </w:r>
      <w:r w:rsidRPr="00F32B0A">
        <w:rPr>
          <w:b/>
          <w:color w:val="000000" w:themeColor="text1"/>
        </w:rPr>
        <w:t xml:space="preserve">: </w:t>
      </w:r>
      <w:proofErr w:type="spellStart"/>
      <w:r w:rsidRPr="00F32B0A">
        <w:rPr>
          <w:bCs/>
          <w:color w:val="000000" w:themeColor="text1"/>
        </w:rPr>
        <w:t>hAlbumin</w:t>
      </w:r>
      <w:proofErr w:type="spellEnd"/>
      <w:r w:rsidRPr="00F32B0A">
        <w:rPr>
          <w:bCs/>
          <w:color w:val="000000" w:themeColor="text1"/>
        </w:rPr>
        <w:t xml:space="preserve"> </w:t>
      </w:r>
      <w:r w:rsidRPr="00F32B0A">
        <w:rPr>
          <w:b/>
          <w:color w:val="000000" w:themeColor="text1"/>
        </w:rPr>
        <w:t>≤ 250µg/mL</w:t>
      </w:r>
      <w:r w:rsidRPr="00F32B0A">
        <w:rPr>
          <w:bCs/>
          <w:color w:val="000000" w:themeColor="text1"/>
        </w:rPr>
        <w:t xml:space="preserve"> will be removed from study and euthanized.</w:t>
      </w:r>
    </w:p>
    <w:p w14:paraId="68C7DDED" w14:textId="77777777" w:rsidR="005A0596" w:rsidRDefault="005A0596" w:rsidP="005A0596">
      <w:pPr>
        <w:spacing w:before="120" w:after="0"/>
        <w:ind w:firstLine="720"/>
        <w:rPr>
          <w:bCs/>
          <w:color w:val="000000" w:themeColor="text1"/>
        </w:rPr>
      </w:pPr>
      <w:r w:rsidRPr="00F32B0A">
        <w:rPr>
          <w:b/>
          <w:color w:val="000000" w:themeColor="text1"/>
          <w:u w:val="single"/>
        </w:rPr>
        <w:t xml:space="preserve">Day 70 </w:t>
      </w:r>
      <w:proofErr w:type="spellStart"/>
      <w:r w:rsidRPr="00F32B0A">
        <w:rPr>
          <w:b/>
          <w:color w:val="000000" w:themeColor="text1"/>
          <w:u w:val="single"/>
        </w:rPr>
        <w:t>huAlb</w:t>
      </w:r>
      <w:proofErr w:type="spellEnd"/>
      <w:r w:rsidRPr="00F32B0A">
        <w:rPr>
          <w:b/>
          <w:color w:val="000000" w:themeColor="text1"/>
          <w:u w:val="single"/>
        </w:rPr>
        <w:t xml:space="preserve"> readout</w:t>
      </w:r>
      <w:r w:rsidRPr="00F32B0A">
        <w:rPr>
          <w:b/>
          <w:color w:val="000000" w:themeColor="text1"/>
        </w:rPr>
        <w:t xml:space="preserve">: </w:t>
      </w:r>
      <w:proofErr w:type="spellStart"/>
      <w:r w:rsidRPr="00F32B0A">
        <w:rPr>
          <w:bCs/>
          <w:color w:val="000000" w:themeColor="text1"/>
        </w:rPr>
        <w:t>hAlbumin</w:t>
      </w:r>
      <w:proofErr w:type="spellEnd"/>
      <w:r w:rsidRPr="00F32B0A">
        <w:rPr>
          <w:bCs/>
          <w:color w:val="000000" w:themeColor="text1"/>
        </w:rPr>
        <w:t xml:space="preserve"> </w:t>
      </w:r>
      <w:r w:rsidRPr="00F32B0A">
        <w:rPr>
          <w:b/>
          <w:color w:val="000000" w:themeColor="text1"/>
        </w:rPr>
        <w:t>≤ 750µg/mL</w:t>
      </w:r>
      <w:r w:rsidRPr="00F32B0A">
        <w:rPr>
          <w:bCs/>
          <w:color w:val="000000" w:themeColor="text1"/>
        </w:rPr>
        <w:t xml:space="preserve"> will be removed from study and euthanized.</w:t>
      </w:r>
    </w:p>
    <w:p w14:paraId="5699C009" w14:textId="77777777" w:rsidR="005A0596" w:rsidRPr="00563F72" w:rsidRDefault="005A0596" w:rsidP="005A0596">
      <w:pPr>
        <w:spacing w:before="120" w:after="0"/>
        <w:ind w:firstLine="720"/>
        <w:rPr>
          <w:bCs/>
          <w:color w:val="000000" w:themeColor="text1"/>
        </w:rPr>
      </w:pPr>
    </w:p>
    <w:p w14:paraId="63690B89" w14:textId="77777777" w:rsidR="005A0596" w:rsidRPr="00F61C87" w:rsidRDefault="005A0596" w:rsidP="005A0596">
      <w:r w:rsidRPr="00195C04">
        <w:rPr>
          <w:b/>
          <w:u w:val="single"/>
        </w:rPr>
        <w:t>Day 0</w:t>
      </w:r>
      <w:r>
        <w:rPr>
          <w:b/>
          <w:u w:val="single"/>
        </w:rPr>
        <w:t>-125</w:t>
      </w:r>
      <w:r w:rsidRPr="00195C04">
        <w:rPr>
          <w:b/>
          <w:u w:val="single"/>
        </w:rPr>
        <w:t>:</w:t>
      </w:r>
      <w:r w:rsidRPr="00195C04">
        <w:t xml:space="preserve"> </w:t>
      </w:r>
      <w:r>
        <w:t>Body weights and clinical scoring will be measured and documented up to three times each week.</w:t>
      </w:r>
      <w:r w:rsidRPr="00195C04">
        <w:t xml:space="preserve"> </w:t>
      </w:r>
    </w:p>
    <w:p w14:paraId="4FEC60AF" w14:textId="77777777" w:rsidR="005A0596" w:rsidRPr="00A63DEF" w:rsidRDefault="005A0596" w:rsidP="005A0596">
      <w:pPr>
        <w:spacing w:before="240" w:after="0"/>
        <w:rPr>
          <w:bCs/>
          <w:color w:val="000000" w:themeColor="text1"/>
        </w:rPr>
      </w:pPr>
      <w:r w:rsidRPr="00910E15">
        <w:rPr>
          <w:b/>
          <w:color w:val="000000" w:themeColor="text1"/>
          <w:u w:val="single"/>
        </w:rPr>
        <w:t>Day &gt;125</w:t>
      </w:r>
      <w:r w:rsidRPr="00F32B0A">
        <w:rPr>
          <w:b/>
          <w:color w:val="000000" w:themeColor="text1"/>
        </w:rPr>
        <w:t xml:space="preserve">: </w:t>
      </w:r>
      <w:r w:rsidRPr="00F32B0A">
        <w:rPr>
          <w:bCs/>
          <w:color w:val="000000" w:themeColor="text1"/>
        </w:rPr>
        <w:t>IVS to notify PI and Perfusion Team of any remaining animals.</w:t>
      </w:r>
    </w:p>
    <w:p w14:paraId="3A45F237" w14:textId="77777777" w:rsidR="005A0596" w:rsidRDefault="005A0596" w:rsidP="005A0596">
      <w:pPr>
        <w:spacing w:before="240" w:after="120"/>
        <w:rPr>
          <w:b/>
        </w:rPr>
      </w:pPr>
      <w:r>
        <w:rPr>
          <w:b/>
        </w:rPr>
        <w:t xml:space="preserve">Animal care and welfare: </w:t>
      </w:r>
    </w:p>
    <w:p w14:paraId="2869FD40" w14:textId="77777777" w:rsidR="005A0596" w:rsidRPr="0030704E" w:rsidRDefault="005A0596" w:rsidP="005A0596">
      <w:pPr>
        <w:pStyle w:val="Default"/>
        <w:rPr>
          <w:sz w:val="22"/>
          <w:szCs w:val="22"/>
        </w:rPr>
      </w:pPr>
      <w:r w:rsidRPr="0030704E">
        <w:rPr>
          <w:bCs/>
          <w:sz w:val="22"/>
          <w:szCs w:val="22"/>
        </w:rPr>
        <w:t xml:space="preserve">Refer to </w:t>
      </w:r>
      <w:r w:rsidRPr="0030704E">
        <w:rPr>
          <w:b/>
          <w:bCs/>
          <w:sz w:val="22"/>
          <w:szCs w:val="22"/>
        </w:rPr>
        <w:t xml:space="preserve">the document titled “VETERINARY CLINICAL CARE AND REPORTING FOR FRG RATS” </w:t>
      </w:r>
      <w:r w:rsidRPr="0030704E">
        <w:rPr>
          <w:sz w:val="22"/>
          <w:szCs w:val="22"/>
        </w:rPr>
        <w:t>for the evaluation and documentation of clinical status and palliative treatments</w:t>
      </w:r>
      <w:r w:rsidRPr="0030704E">
        <w:rPr>
          <w:b/>
          <w:bCs/>
          <w:sz w:val="22"/>
          <w:szCs w:val="22"/>
        </w:rPr>
        <w:t>.</w:t>
      </w:r>
      <w:r w:rsidRPr="0030704E" w:rsidDel="003E17D3">
        <w:rPr>
          <w:bCs/>
          <w:sz w:val="22"/>
          <w:szCs w:val="22"/>
        </w:rPr>
        <w:t xml:space="preserve"> </w:t>
      </w:r>
      <w:r w:rsidRPr="0030704E">
        <w:rPr>
          <w:bCs/>
          <w:sz w:val="22"/>
          <w:szCs w:val="22"/>
        </w:rPr>
        <w:t>In reference to the group A and B assignments above, animals will be supplemented based on their group assignments.</w:t>
      </w:r>
    </w:p>
    <w:p w14:paraId="05254EDB" w14:textId="77777777" w:rsidR="005A0596" w:rsidRDefault="005A0596" w:rsidP="005A0596">
      <w:pPr>
        <w:spacing w:before="240" w:after="120"/>
        <w:rPr>
          <w:b/>
        </w:rPr>
      </w:pPr>
      <w:r>
        <w:rPr>
          <w:b/>
        </w:rPr>
        <w:t>Additional Veterinary Testing:</w:t>
      </w:r>
    </w:p>
    <w:p w14:paraId="034EC96E" w14:textId="77777777" w:rsidR="005A0596" w:rsidRPr="0038757A" w:rsidRDefault="005A0596" w:rsidP="005A0596">
      <w:pPr>
        <w:rPr>
          <w:bCs/>
        </w:rPr>
      </w:pPr>
      <w:r>
        <w:rPr>
          <w:bCs/>
        </w:rPr>
        <w:t xml:space="preserve">For veterinary health and surveillance screening, the Attending Veterinarian may request aseptic sample collection of tissues in lieu of, prior to or following perfusion without interference to primary study objectives, under general anesthesia. Once all samples have been collected, the animal will be euthanized via exsanguination/vital organ removal.  </w:t>
      </w:r>
    </w:p>
    <w:p w14:paraId="00923856" w14:textId="77777777" w:rsidR="005A0596" w:rsidRDefault="005A0596" w:rsidP="005A0596">
      <w:pPr>
        <w:spacing w:before="240" w:after="120"/>
        <w:rPr>
          <w:b/>
        </w:rPr>
      </w:pPr>
      <w:r>
        <w:rPr>
          <w:b/>
        </w:rPr>
        <w:t>Humanized FRG rats for perfusion, hepatocyte isolation and human hepatocyte purification:</w:t>
      </w:r>
    </w:p>
    <w:p w14:paraId="0487F7A4" w14:textId="2C737EB5" w:rsidR="005A0596" w:rsidRDefault="005A0596" w:rsidP="005A0596">
      <w:pPr>
        <w:rPr>
          <w:bCs/>
        </w:rPr>
      </w:pPr>
      <w:r>
        <w:rPr>
          <w:bCs/>
        </w:rPr>
        <w:t xml:space="preserve">At ≥ </w:t>
      </w:r>
      <w:ins w:id="17" w:author="Lisa Wilson" w:date="2021-09-01T11:22:00Z">
        <w:r w:rsidR="001D39AF">
          <w:rPr>
            <w:bCs/>
          </w:rPr>
          <w:t>71</w:t>
        </w:r>
      </w:ins>
      <w:del w:id="18" w:author="Lisa Wilson" w:date="2021-08-31T09:59:00Z">
        <w:r w:rsidDel="004313D7">
          <w:rPr>
            <w:bCs/>
          </w:rPr>
          <w:delText>71</w:delText>
        </w:r>
      </w:del>
      <w:r>
        <w:rPr>
          <w:bCs/>
        </w:rPr>
        <w:t xml:space="preserve"> days post-transplant with human albumin concentrations of ≥ 2,500µg/mL, animals may be offered to the Product Development team for optimization of processes involving liver perfusion (refer to the document titled “</w:t>
      </w:r>
      <w:r w:rsidRPr="00FA3EBD">
        <w:rPr>
          <w:bCs/>
        </w:rPr>
        <w:t>Perfusion Procedure Guideline: Portal Vein and Inferior Vena Cava Approaches</w:t>
      </w:r>
      <w:r>
        <w:rPr>
          <w:bCs/>
        </w:rPr>
        <w:t xml:space="preserve">), hepatocyte isolation, human hepatocyte purification and in vitro characterization.  </w:t>
      </w:r>
    </w:p>
    <w:p w14:paraId="6F34021F" w14:textId="77777777" w:rsidR="005A0596" w:rsidRDefault="005A0596" w:rsidP="005A0596">
      <w:pPr>
        <w:rPr>
          <w:bCs/>
        </w:rPr>
      </w:pPr>
      <w:commentRangeStart w:id="19"/>
      <w:r>
        <w:rPr>
          <w:bCs/>
        </w:rPr>
        <w:t>Once the cannula has been inserted into the caudal vena cava or portal vein, secured and blood starts to fill the head, ≥ 500µL whole blood will be collected for sera isolation.  Alternatively, the blood may be collected from the tail vein based on a 50µL aliquot of sera will be dispensed into a pre-labeled sterile 1.5 mL tube for Tyrosine and Succinylacetone quantitation.  Remaining sera will be transferred to a second pre-labeled sterile 1.5mL tube.  Both aliquots should be stored at -20C until shipped for analysis.</w:t>
      </w:r>
      <w:commentRangeEnd w:id="19"/>
      <w:r w:rsidR="004313D7">
        <w:rPr>
          <w:rStyle w:val="CommentReference"/>
        </w:rPr>
        <w:commentReference w:id="19"/>
      </w:r>
    </w:p>
    <w:p w14:paraId="39424B24" w14:textId="77777777" w:rsidR="005A0596" w:rsidRDefault="005A0596" w:rsidP="005A0596">
      <w:pPr>
        <w:pStyle w:val="ListParagraph"/>
        <w:ind w:left="1440"/>
        <w:rPr>
          <w:bCs/>
        </w:rPr>
      </w:pPr>
    </w:p>
    <w:p w14:paraId="3F497513" w14:textId="77777777" w:rsidR="005A0596" w:rsidRPr="007745E1" w:rsidRDefault="005A0596" w:rsidP="005A0596">
      <w:pPr>
        <w:pStyle w:val="ListParagraph"/>
        <w:ind w:left="1440"/>
        <w:rPr>
          <w:bCs/>
        </w:rPr>
      </w:pPr>
    </w:p>
    <w:p w14:paraId="001D414F" w14:textId="77777777" w:rsidR="005A0596" w:rsidRDefault="005A0596" w:rsidP="005A0596">
      <w:r>
        <w:t>Principal Investigator: _________________________________________Date:_______________</w:t>
      </w:r>
    </w:p>
    <w:p w14:paraId="7D5F1A49" w14:textId="77777777" w:rsidR="005A0596" w:rsidRDefault="005A0596" w:rsidP="005A0596"/>
    <w:p w14:paraId="44805144" w14:textId="77777777" w:rsidR="005A0596" w:rsidRPr="00076959" w:rsidRDefault="005A0596" w:rsidP="005A0596">
      <w:pPr>
        <w:rPr>
          <w:rFonts w:cstheme="minorHAnsi"/>
          <w:sz w:val="28"/>
          <w:szCs w:val="28"/>
        </w:rPr>
      </w:pPr>
      <w:r>
        <w:t>Head of Pharmacology (or alternate): _____________________________Date:______________</w:t>
      </w:r>
      <w:r>
        <w:rPr>
          <w:rFonts w:cstheme="minorHAnsi"/>
          <w:sz w:val="28"/>
          <w:szCs w:val="28"/>
        </w:rPr>
        <w:t xml:space="preserve"> </w:t>
      </w:r>
      <w:r>
        <w:rPr>
          <w:rFonts w:cstheme="minorHAnsi"/>
          <w:b/>
          <w:bCs/>
        </w:rPr>
        <w:br w:type="page"/>
      </w:r>
    </w:p>
    <w:p w14:paraId="35762998" w14:textId="3179F24B" w:rsidR="005A0596" w:rsidDel="004313D7" w:rsidRDefault="005A0596" w:rsidP="00060F13">
      <w:pPr>
        <w:spacing w:after="0"/>
        <w:rPr>
          <w:del w:id="20" w:author="Lisa Wilson" w:date="2021-08-31T09:59:00Z"/>
        </w:rPr>
      </w:pPr>
    </w:p>
    <w:p w14:paraId="5228AE19" w14:textId="72C37042" w:rsidR="00421956" w:rsidDel="004313D7" w:rsidRDefault="00421956" w:rsidP="004313D7">
      <w:pPr>
        <w:spacing w:after="0"/>
        <w:rPr>
          <w:del w:id="21" w:author="Lisa Wilson" w:date="2021-08-31T09:59:00Z"/>
        </w:rPr>
      </w:pPr>
      <w:del w:id="22" w:author="Lisa Wilson" w:date="2021-08-31T09:59:00Z">
        <w:r w:rsidDel="004313D7">
          <w:br w:type="page"/>
        </w:r>
      </w:del>
    </w:p>
    <w:p w14:paraId="2E2FFDD5" w14:textId="14ADFC41" w:rsidR="009430B1" w:rsidRPr="009430B1" w:rsidRDefault="009430B1" w:rsidP="009430B1">
      <w:pPr>
        <w:pStyle w:val="Bodytext1"/>
        <w:spacing w:before="120"/>
        <w:rPr>
          <w:rFonts w:asciiTheme="minorHAnsi" w:hAnsiTheme="minorHAnsi" w:cstheme="minorHAnsi"/>
          <w:b/>
          <w:bCs/>
          <w:sz w:val="22"/>
          <w:szCs w:val="22"/>
        </w:rPr>
      </w:pPr>
      <w:r w:rsidRPr="009430B1">
        <w:rPr>
          <w:rFonts w:asciiTheme="minorHAnsi" w:hAnsiTheme="minorHAnsi" w:cstheme="minorHAnsi"/>
          <w:b/>
          <w:bCs/>
          <w:sz w:val="22"/>
          <w:szCs w:val="22"/>
        </w:rPr>
        <w:t xml:space="preserve">Appendix A:  Processing blood, </w:t>
      </w:r>
      <w:proofErr w:type="gramStart"/>
      <w:r w:rsidRPr="009430B1">
        <w:rPr>
          <w:rFonts w:asciiTheme="minorHAnsi" w:hAnsiTheme="minorHAnsi" w:cstheme="minorHAnsi"/>
          <w:b/>
          <w:bCs/>
          <w:sz w:val="22"/>
          <w:szCs w:val="22"/>
        </w:rPr>
        <w:t>urine</w:t>
      </w:r>
      <w:proofErr w:type="gramEnd"/>
      <w:r w:rsidRPr="009430B1">
        <w:rPr>
          <w:rFonts w:asciiTheme="minorHAnsi" w:hAnsiTheme="minorHAnsi" w:cstheme="minorHAnsi"/>
          <w:b/>
          <w:bCs/>
          <w:sz w:val="22"/>
          <w:szCs w:val="22"/>
        </w:rPr>
        <w:t xml:space="preserve"> and tissue samples</w:t>
      </w:r>
    </w:p>
    <w:p w14:paraId="0229A1EF" w14:textId="77777777" w:rsidR="009430B1" w:rsidRPr="009430B1" w:rsidRDefault="009430B1" w:rsidP="009430B1">
      <w:pPr>
        <w:pStyle w:val="Bodytext1"/>
        <w:spacing w:before="120"/>
        <w:rPr>
          <w:rFonts w:asciiTheme="minorHAnsi" w:hAnsiTheme="minorHAnsi" w:cstheme="minorHAnsi"/>
          <w:sz w:val="20"/>
          <w:szCs w:val="20"/>
          <w:u w:val="single"/>
        </w:rPr>
      </w:pPr>
      <w:r w:rsidRPr="009430B1">
        <w:rPr>
          <w:rFonts w:asciiTheme="minorHAnsi" w:hAnsiTheme="minorHAnsi" w:cstheme="minorHAnsi"/>
          <w:sz w:val="20"/>
          <w:szCs w:val="20"/>
          <w:u w:val="single"/>
        </w:rPr>
        <w:t>Blood collection</w:t>
      </w:r>
    </w:p>
    <w:p w14:paraId="1236013A" w14:textId="77777777" w:rsidR="009430B1" w:rsidRPr="009430B1" w:rsidRDefault="009430B1" w:rsidP="0095467A">
      <w:pPr>
        <w:pStyle w:val="Default"/>
        <w:numPr>
          <w:ilvl w:val="0"/>
          <w:numId w:val="24"/>
        </w:numPr>
        <w:rPr>
          <w:rFonts w:asciiTheme="minorHAnsi" w:hAnsiTheme="minorHAnsi" w:cstheme="minorHAnsi"/>
          <w:sz w:val="20"/>
          <w:szCs w:val="20"/>
        </w:rPr>
      </w:pPr>
      <w:r w:rsidRPr="009430B1">
        <w:rPr>
          <w:rFonts w:asciiTheme="minorHAnsi" w:hAnsiTheme="minorHAnsi" w:cstheme="minorHAnsi"/>
          <w:sz w:val="20"/>
          <w:szCs w:val="20"/>
        </w:rPr>
        <w:t xml:space="preserve">Using Isoflurane, anesthetize the animal to a surgical plane of anesthesia (Induction 4-5%, maintenance 2-3%). Confirm with a firm toe pinch on both hind feet. </w:t>
      </w:r>
    </w:p>
    <w:p w14:paraId="3CD9D8C7" w14:textId="77777777" w:rsidR="009430B1" w:rsidRPr="009430B1" w:rsidRDefault="009430B1" w:rsidP="0095467A">
      <w:pPr>
        <w:pStyle w:val="Default"/>
        <w:numPr>
          <w:ilvl w:val="0"/>
          <w:numId w:val="24"/>
        </w:numPr>
        <w:rPr>
          <w:rFonts w:asciiTheme="minorHAnsi" w:hAnsiTheme="minorHAnsi" w:cstheme="minorHAnsi"/>
          <w:sz w:val="20"/>
          <w:szCs w:val="20"/>
        </w:rPr>
      </w:pPr>
      <w:r w:rsidRPr="009430B1">
        <w:rPr>
          <w:rFonts w:asciiTheme="minorHAnsi" w:hAnsiTheme="minorHAnsi" w:cstheme="minorHAnsi"/>
          <w:sz w:val="20"/>
          <w:szCs w:val="20"/>
        </w:rPr>
        <w:t xml:space="preserve">Using operating scissors or other appropriately sized scissors, cut through the skin and muscle to open the peritoneal cavity. </w:t>
      </w:r>
    </w:p>
    <w:p w14:paraId="0C5E1872" w14:textId="77777777" w:rsidR="009430B1" w:rsidRPr="009430B1" w:rsidRDefault="009430B1" w:rsidP="0095467A">
      <w:pPr>
        <w:pStyle w:val="Default"/>
        <w:numPr>
          <w:ilvl w:val="0"/>
          <w:numId w:val="24"/>
        </w:numPr>
        <w:rPr>
          <w:rFonts w:asciiTheme="minorHAnsi" w:hAnsiTheme="minorHAnsi" w:cstheme="minorHAnsi"/>
          <w:sz w:val="20"/>
          <w:szCs w:val="20"/>
        </w:rPr>
      </w:pPr>
      <w:r w:rsidRPr="009430B1">
        <w:rPr>
          <w:rFonts w:asciiTheme="minorHAnsi" w:hAnsiTheme="minorHAnsi" w:cstheme="minorHAnsi"/>
          <w:sz w:val="20"/>
          <w:szCs w:val="20"/>
        </w:rPr>
        <w:t xml:space="preserve">Using gauze, sweep the intestines out of the body cavity to expose the inferior vena cava. </w:t>
      </w:r>
    </w:p>
    <w:p w14:paraId="10DC9234" w14:textId="77777777" w:rsidR="009430B1" w:rsidRPr="009430B1" w:rsidRDefault="009430B1" w:rsidP="0095467A">
      <w:pPr>
        <w:pStyle w:val="Default"/>
        <w:numPr>
          <w:ilvl w:val="0"/>
          <w:numId w:val="24"/>
        </w:numPr>
        <w:rPr>
          <w:rFonts w:asciiTheme="minorHAnsi" w:hAnsiTheme="minorHAnsi" w:cstheme="minorHAnsi"/>
          <w:sz w:val="20"/>
          <w:szCs w:val="20"/>
        </w:rPr>
      </w:pPr>
      <w:r w:rsidRPr="009430B1">
        <w:rPr>
          <w:rFonts w:asciiTheme="minorHAnsi" w:hAnsiTheme="minorHAnsi" w:cstheme="minorHAnsi"/>
          <w:sz w:val="20"/>
          <w:szCs w:val="20"/>
        </w:rPr>
        <w:t xml:space="preserve">Using 5 mL (rat) syringe and 25 G needle puncture the inferior vena cava and slowly withdraw </w:t>
      </w:r>
      <w:r>
        <w:rPr>
          <w:rFonts w:asciiTheme="minorHAnsi" w:hAnsiTheme="minorHAnsi" w:cstheme="minorHAnsi"/>
          <w:sz w:val="20"/>
          <w:szCs w:val="20"/>
        </w:rPr>
        <w:t>4</w:t>
      </w:r>
      <w:r w:rsidRPr="009430B1">
        <w:rPr>
          <w:rFonts w:asciiTheme="minorHAnsi" w:hAnsiTheme="minorHAnsi" w:cstheme="minorHAnsi"/>
          <w:sz w:val="20"/>
          <w:szCs w:val="20"/>
        </w:rPr>
        <w:t xml:space="preserve">mL of blood from rat. Be careful to not collapse the vein by creating too much vacuum pressure. </w:t>
      </w:r>
    </w:p>
    <w:p w14:paraId="78E17E9F" w14:textId="77777777" w:rsidR="009430B1" w:rsidRPr="009430B1" w:rsidRDefault="009430B1" w:rsidP="0095467A">
      <w:pPr>
        <w:pStyle w:val="Bodytext1"/>
        <w:spacing w:after="0"/>
        <w:rPr>
          <w:rFonts w:asciiTheme="minorHAnsi" w:hAnsiTheme="minorHAnsi" w:cstheme="minorHAnsi"/>
          <w:sz w:val="20"/>
          <w:szCs w:val="20"/>
        </w:rPr>
      </w:pPr>
      <w:r w:rsidRPr="009430B1">
        <w:rPr>
          <w:rFonts w:asciiTheme="minorHAnsi" w:hAnsiTheme="minorHAnsi" w:cstheme="minorHAnsi"/>
          <w:sz w:val="20"/>
          <w:szCs w:val="20"/>
          <w:u w:val="single"/>
        </w:rPr>
        <w:t>Serum</w:t>
      </w:r>
      <w:r w:rsidRPr="009430B1">
        <w:rPr>
          <w:rFonts w:asciiTheme="minorHAnsi" w:hAnsiTheme="minorHAnsi" w:cstheme="minorHAnsi"/>
          <w:sz w:val="20"/>
          <w:szCs w:val="20"/>
        </w:rPr>
        <w:t xml:space="preserve">: </w:t>
      </w:r>
    </w:p>
    <w:p w14:paraId="7DC3A0A1" w14:textId="77777777" w:rsidR="009430B1" w:rsidRPr="009430B1" w:rsidRDefault="009430B1" w:rsidP="0095467A">
      <w:pPr>
        <w:pStyle w:val="Bodytext1"/>
        <w:numPr>
          <w:ilvl w:val="0"/>
          <w:numId w:val="17"/>
        </w:numPr>
        <w:spacing w:after="0"/>
        <w:rPr>
          <w:rFonts w:asciiTheme="minorHAnsi" w:hAnsiTheme="minorHAnsi" w:cstheme="minorHAnsi"/>
          <w:sz w:val="20"/>
          <w:szCs w:val="20"/>
        </w:rPr>
      </w:pPr>
      <w:r w:rsidRPr="009430B1">
        <w:rPr>
          <w:rFonts w:asciiTheme="minorHAnsi" w:hAnsiTheme="minorHAnsi" w:cstheme="minorHAnsi"/>
          <w:sz w:val="20"/>
          <w:szCs w:val="20"/>
        </w:rPr>
        <w:t xml:space="preserve">Dispense ≤ 2mL whole blood volume into 4mL serum separator tube and allow to clot for at least 1 hour at room temperature. </w:t>
      </w:r>
    </w:p>
    <w:p w14:paraId="54F63EE4" w14:textId="77777777" w:rsidR="009430B1" w:rsidRPr="009430B1" w:rsidRDefault="009430B1" w:rsidP="0095467A">
      <w:pPr>
        <w:pStyle w:val="Bodytext1"/>
        <w:numPr>
          <w:ilvl w:val="0"/>
          <w:numId w:val="17"/>
        </w:numPr>
        <w:spacing w:after="0"/>
        <w:rPr>
          <w:rFonts w:asciiTheme="minorHAnsi" w:hAnsiTheme="minorHAnsi" w:cstheme="minorHAnsi"/>
          <w:sz w:val="20"/>
          <w:szCs w:val="20"/>
        </w:rPr>
      </w:pPr>
      <w:r w:rsidRPr="009430B1">
        <w:rPr>
          <w:rFonts w:asciiTheme="minorHAnsi" w:hAnsiTheme="minorHAnsi" w:cstheme="minorHAnsi"/>
          <w:sz w:val="20"/>
          <w:szCs w:val="20"/>
        </w:rPr>
        <w:t xml:space="preserve">Centrifuge at 10,000 rpm for 5 minutes. </w:t>
      </w:r>
    </w:p>
    <w:p w14:paraId="05D79B28" w14:textId="77777777" w:rsidR="009430B1" w:rsidRPr="009430B1" w:rsidRDefault="009430B1" w:rsidP="0095467A">
      <w:pPr>
        <w:pStyle w:val="Bodytext1"/>
        <w:numPr>
          <w:ilvl w:val="0"/>
          <w:numId w:val="17"/>
        </w:numPr>
        <w:spacing w:after="0"/>
        <w:rPr>
          <w:rFonts w:asciiTheme="minorHAnsi" w:hAnsiTheme="minorHAnsi" w:cstheme="minorHAnsi"/>
          <w:sz w:val="20"/>
          <w:szCs w:val="20"/>
        </w:rPr>
      </w:pPr>
      <w:r w:rsidRPr="009430B1">
        <w:rPr>
          <w:rFonts w:asciiTheme="minorHAnsi" w:hAnsiTheme="minorHAnsi" w:cstheme="minorHAnsi"/>
          <w:sz w:val="20"/>
          <w:szCs w:val="20"/>
        </w:rPr>
        <w:t>Dispense 220µL into 4 X 1.5 sterile mL tube, store at -80C</w:t>
      </w:r>
    </w:p>
    <w:p w14:paraId="3B67F758" w14:textId="77777777" w:rsidR="009430B1" w:rsidRPr="009430B1" w:rsidRDefault="009430B1" w:rsidP="0095467A">
      <w:pPr>
        <w:pStyle w:val="Bodytext1"/>
        <w:spacing w:after="0"/>
        <w:rPr>
          <w:rFonts w:asciiTheme="minorHAnsi" w:hAnsiTheme="minorHAnsi" w:cstheme="minorHAnsi"/>
          <w:sz w:val="20"/>
          <w:szCs w:val="20"/>
        </w:rPr>
      </w:pPr>
      <w:r w:rsidRPr="009430B1">
        <w:rPr>
          <w:rFonts w:asciiTheme="minorHAnsi" w:hAnsiTheme="minorHAnsi" w:cstheme="minorHAnsi"/>
          <w:sz w:val="20"/>
          <w:szCs w:val="20"/>
          <w:u w:val="single"/>
        </w:rPr>
        <w:t>Plasma</w:t>
      </w:r>
      <w:r w:rsidRPr="009430B1">
        <w:rPr>
          <w:rFonts w:asciiTheme="minorHAnsi" w:hAnsiTheme="minorHAnsi" w:cstheme="minorHAnsi"/>
          <w:sz w:val="20"/>
          <w:szCs w:val="20"/>
        </w:rPr>
        <w:t xml:space="preserve">: </w:t>
      </w:r>
    </w:p>
    <w:p w14:paraId="1E88AC15" w14:textId="77777777" w:rsidR="009430B1" w:rsidRPr="009430B1" w:rsidRDefault="009430B1" w:rsidP="0095467A">
      <w:pPr>
        <w:pStyle w:val="Bodytext1"/>
        <w:numPr>
          <w:ilvl w:val="0"/>
          <w:numId w:val="17"/>
        </w:numPr>
        <w:spacing w:after="0"/>
        <w:rPr>
          <w:rFonts w:asciiTheme="minorHAnsi" w:hAnsiTheme="minorHAnsi" w:cstheme="minorHAnsi"/>
          <w:sz w:val="20"/>
          <w:szCs w:val="20"/>
        </w:rPr>
      </w:pPr>
      <w:r w:rsidRPr="009430B1">
        <w:rPr>
          <w:rFonts w:asciiTheme="minorHAnsi" w:hAnsiTheme="minorHAnsi" w:cstheme="minorHAnsi"/>
          <w:sz w:val="20"/>
          <w:szCs w:val="20"/>
        </w:rPr>
        <w:t xml:space="preserve">Dispense ≥ 1mL of whole blood in a 4mLK2EDTA anticoagulation micro tube (do not overfill or blood will clot). </w:t>
      </w:r>
    </w:p>
    <w:p w14:paraId="7C3E758C" w14:textId="77777777" w:rsidR="009430B1" w:rsidRPr="009430B1" w:rsidRDefault="009430B1" w:rsidP="0095467A">
      <w:pPr>
        <w:pStyle w:val="Bodytext1"/>
        <w:numPr>
          <w:ilvl w:val="0"/>
          <w:numId w:val="17"/>
        </w:numPr>
        <w:spacing w:after="0"/>
        <w:rPr>
          <w:rFonts w:asciiTheme="minorHAnsi" w:hAnsiTheme="minorHAnsi" w:cstheme="minorHAnsi"/>
          <w:sz w:val="20"/>
          <w:szCs w:val="20"/>
        </w:rPr>
      </w:pPr>
      <w:r w:rsidRPr="009430B1">
        <w:rPr>
          <w:rFonts w:asciiTheme="minorHAnsi" w:hAnsiTheme="minorHAnsi" w:cstheme="minorHAnsi"/>
          <w:sz w:val="20"/>
          <w:szCs w:val="20"/>
        </w:rPr>
        <w:t>Gently invert 3 times (do not shake) to facilitate complete mixing with anticoagulant.</w:t>
      </w:r>
    </w:p>
    <w:p w14:paraId="0330667D" w14:textId="77777777" w:rsidR="009430B1" w:rsidRPr="009430B1" w:rsidRDefault="009430B1" w:rsidP="0095467A">
      <w:pPr>
        <w:pStyle w:val="Bodytext1"/>
        <w:numPr>
          <w:ilvl w:val="0"/>
          <w:numId w:val="17"/>
        </w:numPr>
        <w:spacing w:after="0"/>
        <w:rPr>
          <w:rFonts w:asciiTheme="minorHAnsi" w:hAnsiTheme="minorHAnsi" w:cstheme="minorHAnsi"/>
          <w:sz w:val="20"/>
          <w:szCs w:val="20"/>
        </w:rPr>
      </w:pPr>
      <w:r w:rsidRPr="009430B1">
        <w:rPr>
          <w:rFonts w:asciiTheme="minorHAnsi" w:hAnsiTheme="minorHAnsi" w:cstheme="minorHAnsi"/>
          <w:sz w:val="20"/>
          <w:szCs w:val="20"/>
        </w:rPr>
        <w:t xml:space="preserve">Centrifuge at 10,000 rpm for 5 minutes. </w:t>
      </w:r>
    </w:p>
    <w:p w14:paraId="72D868CD" w14:textId="29A3C064" w:rsidR="009430B1" w:rsidRDefault="009430B1" w:rsidP="0095467A">
      <w:pPr>
        <w:pStyle w:val="Bodytext1"/>
        <w:numPr>
          <w:ilvl w:val="0"/>
          <w:numId w:val="17"/>
        </w:numPr>
        <w:spacing w:after="0"/>
        <w:rPr>
          <w:rFonts w:asciiTheme="minorHAnsi" w:hAnsiTheme="minorHAnsi" w:cstheme="minorHAnsi"/>
          <w:sz w:val="20"/>
          <w:szCs w:val="20"/>
        </w:rPr>
      </w:pPr>
      <w:r w:rsidRPr="009430B1">
        <w:rPr>
          <w:rFonts w:asciiTheme="minorHAnsi" w:hAnsiTheme="minorHAnsi" w:cstheme="minorHAnsi"/>
          <w:sz w:val="20"/>
          <w:szCs w:val="20"/>
        </w:rPr>
        <w:t xml:space="preserve">Dispense 80µL into 4 X 1.5 sterile mL tube, store at -80C </w:t>
      </w:r>
    </w:p>
    <w:p w14:paraId="0A187654" w14:textId="5FEB6C19" w:rsidR="009430B1" w:rsidRPr="009430B1" w:rsidRDefault="009430B1" w:rsidP="009430B1">
      <w:pPr>
        <w:pStyle w:val="Bodytext1"/>
        <w:rPr>
          <w:rFonts w:asciiTheme="minorHAnsi" w:hAnsiTheme="minorHAnsi" w:cstheme="minorHAnsi"/>
          <w:sz w:val="20"/>
          <w:szCs w:val="20"/>
          <w:u w:val="single"/>
        </w:rPr>
      </w:pPr>
      <w:r w:rsidRPr="009430B1">
        <w:rPr>
          <w:rFonts w:asciiTheme="minorHAnsi" w:hAnsiTheme="minorHAnsi" w:cstheme="minorHAnsi"/>
          <w:sz w:val="20"/>
          <w:szCs w:val="20"/>
          <w:u w:val="single"/>
        </w:rPr>
        <w:t>Urine</w:t>
      </w:r>
      <w:r w:rsidR="0095467A">
        <w:rPr>
          <w:rFonts w:asciiTheme="minorHAnsi" w:hAnsiTheme="minorHAnsi" w:cstheme="minorHAnsi"/>
          <w:sz w:val="20"/>
          <w:szCs w:val="20"/>
          <w:u w:val="single"/>
        </w:rPr>
        <w:t xml:space="preserve"> during Necropsy</w:t>
      </w:r>
    </w:p>
    <w:p w14:paraId="27213505" w14:textId="243434B6" w:rsidR="009430B1" w:rsidRPr="009430B1" w:rsidRDefault="009430B1" w:rsidP="009430B1">
      <w:pPr>
        <w:pStyle w:val="Bodytext1"/>
        <w:numPr>
          <w:ilvl w:val="0"/>
          <w:numId w:val="17"/>
        </w:numPr>
        <w:rPr>
          <w:rFonts w:asciiTheme="minorHAnsi" w:hAnsiTheme="minorHAnsi" w:cstheme="minorHAnsi"/>
          <w:sz w:val="20"/>
          <w:szCs w:val="20"/>
        </w:rPr>
      </w:pPr>
      <w:r w:rsidRPr="009430B1">
        <w:rPr>
          <w:rFonts w:asciiTheme="minorHAnsi" w:hAnsiTheme="minorHAnsi" w:cstheme="minorHAnsi"/>
          <w:sz w:val="20"/>
          <w:szCs w:val="20"/>
        </w:rPr>
        <w:t xml:space="preserve">Following collection of blood, collect urine (if present) via cystocentesis. Urine to be placed in labeled freezer compatible tube and store at </w:t>
      </w:r>
      <w:r w:rsidRPr="009430B1">
        <w:rPr>
          <w:rFonts w:asciiTheme="minorHAnsi" w:hAnsiTheme="minorHAnsi" w:cstheme="minorHAnsi"/>
          <w:sz w:val="20"/>
          <w:szCs w:val="20"/>
          <w:vertAlign w:val="superscript"/>
        </w:rPr>
        <w:t>-</w:t>
      </w:r>
      <w:r>
        <w:rPr>
          <w:rFonts w:asciiTheme="minorHAnsi" w:hAnsiTheme="minorHAnsi" w:cstheme="minorHAnsi"/>
          <w:sz w:val="20"/>
          <w:szCs w:val="20"/>
        </w:rPr>
        <w:t>2</w:t>
      </w:r>
      <w:r w:rsidRPr="009430B1">
        <w:rPr>
          <w:rFonts w:asciiTheme="minorHAnsi" w:hAnsiTheme="minorHAnsi" w:cstheme="minorHAnsi"/>
          <w:sz w:val="20"/>
          <w:szCs w:val="20"/>
        </w:rPr>
        <w:t>0</w:t>
      </w:r>
      <w:r w:rsidRPr="009430B1">
        <w:rPr>
          <w:rFonts w:asciiTheme="minorHAnsi" w:hAnsiTheme="minorHAnsi" w:cstheme="minorHAnsi"/>
          <w:sz w:val="20"/>
          <w:szCs w:val="20"/>
          <w:vertAlign w:val="superscript"/>
        </w:rPr>
        <w:t>o</w:t>
      </w:r>
      <w:r w:rsidRPr="009430B1">
        <w:rPr>
          <w:rFonts w:asciiTheme="minorHAnsi" w:hAnsiTheme="minorHAnsi" w:cstheme="minorHAnsi"/>
          <w:sz w:val="20"/>
          <w:szCs w:val="20"/>
        </w:rPr>
        <w:t xml:space="preserve">C </w:t>
      </w:r>
    </w:p>
    <w:p w14:paraId="733984CC" w14:textId="77777777" w:rsidR="009430B1" w:rsidRPr="009430B1" w:rsidRDefault="009430B1" w:rsidP="009430B1">
      <w:pPr>
        <w:spacing w:line="240" w:lineRule="auto"/>
        <w:rPr>
          <w:rFonts w:ascii="Calibri" w:hAnsi="Calibri" w:cs="Calibri"/>
          <w:color w:val="000000"/>
          <w:sz w:val="20"/>
          <w:szCs w:val="20"/>
          <w:u w:val="single"/>
        </w:rPr>
      </w:pPr>
      <w:r w:rsidRPr="009430B1">
        <w:rPr>
          <w:color w:val="000000"/>
          <w:sz w:val="20"/>
          <w:szCs w:val="20"/>
          <w:u w:val="single"/>
        </w:rPr>
        <w:t>Collection of Liver </w:t>
      </w:r>
    </w:p>
    <w:p w14:paraId="00A86E7D" w14:textId="77777777" w:rsidR="009430B1" w:rsidRPr="009430B1" w:rsidRDefault="009430B1" w:rsidP="009430B1">
      <w:pPr>
        <w:pStyle w:val="ListParagraph"/>
        <w:numPr>
          <w:ilvl w:val="0"/>
          <w:numId w:val="27"/>
        </w:numPr>
        <w:spacing w:line="240" w:lineRule="auto"/>
        <w:rPr>
          <w:color w:val="000000"/>
          <w:sz w:val="20"/>
          <w:szCs w:val="20"/>
        </w:rPr>
      </w:pPr>
      <w:r w:rsidRPr="009430B1">
        <w:rPr>
          <w:color w:val="000000"/>
          <w:sz w:val="20"/>
          <w:szCs w:val="20"/>
        </w:rPr>
        <w:t>Using blunt tipped scissors (curved if possible) separate the liver from the diaphragm, blood vessels and connective tissue and remove the liver from the body cavity.</w:t>
      </w:r>
    </w:p>
    <w:p w14:paraId="58A365EF" w14:textId="77777777" w:rsidR="009430B1" w:rsidRPr="009430B1" w:rsidRDefault="009430B1" w:rsidP="009430B1">
      <w:pPr>
        <w:pStyle w:val="ListParagraph"/>
        <w:numPr>
          <w:ilvl w:val="0"/>
          <w:numId w:val="27"/>
        </w:numPr>
        <w:spacing w:line="240" w:lineRule="auto"/>
        <w:rPr>
          <w:color w:val="000000"/>
          <w:sz w:val="20"/>
          <w:szCs w:val="20"/>
          <w:highlight w:val="white"/>
        </w:rPr>
      </w:pPr>
      <w:r w:rsidRPr="009430B1">
        <w:rPr>
          <w:sz w:val="20"/>
          <w:szCs w:val="20"/>
          <w:highlight w:val="white"/>
        </w:rPr>
        <w:t>Make 4-5, 1cm nicks across the liver to facilitate fixation.</w:t>
      </w:r>
    </w:p>
    <w:p w14:paraId="0F8A6855" w14:textId="77777777" w:rsidR="009430B1" w:rsidRPr="009430B1" w:rsidRDefault="009430B1" w:rsidP="009430B1">
      <w:pPr>
        <w:pStyle w:val="ListParagraph"/>
        <w:numPr>
          <w:ilvl w:val="0"/>
          <w:numId w:val="27"/>
        </w:numPr>
        <w:spacing w:line="240" w:lineRule="auto"/>
        <w:rPr>
          <w:color w:val="000000"/>
          <w:sz w:val="20"/>
          <w:szCs w:val="20"/>
          <w:highlight w:val="white"/>
        </w:rPr>
      </w:pPr>
      <w:r w:rsidRPr="009430B1">
        <w:rPr>
          <w:sz w:val="20"/>
          <w:szCs w:val="20"/>
          <w:highlight w:val="white"/>
        </w:rPr>
        <w:t>Place whole liver in bottle of 10% NBF.</w:t>
      </w:r>
    </w:p>
    <w:p w14:paraId="4BD1300A" w14:textId="77777777" w:rsidR="009430B1" w:rsidRPr="009430B1" w:rsidRDefault="009430B1" w:rsidP="009430B1">
      <w:pPr>
        <w:spacing w:line="240" w:lineRule="auto"/>
        <w:rPr>
          <w:color w:val="000000"/>
          <w:sz w:val="20"/>
          <w:szCs w:val="20"/>
          <w:u w:val="single"/>
        </w:rPr>
      </w:pPr>
      <w:r w:rsidRPr="009430B1">
        <w:rPr>
          <w:color w:val="000000"/>
          <w:sz w:val="20"/>
          <w:szCs w:val="20"/>
          <w:u w:val="single"/>
        </w:rPr>
        <w:t xml:space="preserve">Collection of the Kidney </w:t>
      </w:r>
    </w:p>
    <w:p w14:paraId="332CBB16" w14:textId="77777777" w:rsidR="009430B1" w:rsidRPr="009430B1" w:rsidRDefault="009430B1" w:rsidP="009430B1">
      <w:pPr>
        <w:pStyle w:val="ListParagraph"/>
        <w:numPr>
          <w:ilvl w:val="0"/>
          <w:numId w:val="28"/>
        </w:numPr>
        <w:spacing w:line="240" w:lineRule="auto"/>
        <w:rPr>
          <w:color w:val="000000"/>
          <w:sz w:val="20"/>
          <w:szCs w:val="20"/>
        </w:rPr>
      </w:pPr>
      <w:r w:rsidRPr="009430B1">
        <w:rPr>
          <w:color w:val="000000"/>
          <w:sz w:val="20"/>
          <w:szCs w:val="20"/>
        </w:rPr>
        <w:t>Remove the</w:t>
      </w:r>
      <w:r w:rsidRPr="009430B1">
        <w:rPr>
          <w:color w:val="FF0000"/>
          <w:sz w:val="20"/>
          <w:szCs w:val="20"/>
          <w:highlight w:val="white"/>
        </w:rPr>
        <w:t xml:space="preserve"> </w:t>
      </w:r>
      <w:r w:rsidRPr="009430B1">
        <w:rPr>
          <w:color w:val="000000" w:themeColor="text1"/>
          <w:sz w:val="20"/>
          <w:szCs w:val="20"/>
          <w:highlight w:val="white"/>
        </w:rPr>
        <w:t>adrenal glands</w:t>
      </w:r>
      <w:r w:rsidRPr="009430B1">
        <w:rPr>
          <w:color w:val="000000"/>
          <w:sz w:val="20"/>
          <w:szCs w:val="20"/>
        </w:rPr>
        <w:t>, located in the fat cranial to the kidneys.</w:t>
      </w:r>
    </w:p>
    <w:p w14:paraId="56121175" w14:textId="77777777" w:rsidR="009430B1" w:rsidRPr="009430B1" w:rsidRDefault="009430B1" w:rsidP="009430B1">
      <w:pPr>
        <w:pStyle w:val="ListParagraph"/>
        <w:numPr>
          <w:ilvl w:val="0"/>
          <w:numId w:val="28"/>
        </w:numPr>
        <w:spacing w:line="240" w:lineRule="auto"/>
        <w:rPr>
          <w:color w:val="000000"/>
          <w:sz w:val="20"/>
          <w:szCs w:val="20"/>
        </w:rPr>
      </w:pPr>
      <w:r w:rsidRPr="009430B1">
        <w:rPr>
          <w:color w:val="000000"/>
          <w:sz w:val="20"/>
          <w:szCs w:val="20"/>
        </w:rPr>
        <w:t>Dissect the kidneys away from the fat and cut at the juncture of the kidney with the renal artery and vein.  </w:t>
      </w:r>
    </w:p>
    <w:p w14:paraId="0E34A6E0" w14:textId="77777777" w:rsidR="009430B1" w:rsidRPr="009430B1" w:rsidRDefault="009430B1" w:rsidP="009430B1">
      <w:pPr>
        <w:pStyle w:val="ListParagraph"/>
        <w:numPr>
          <w:ilvl w:val="0"/>
          <w:numId w:val="28"/>
        </w:numPr>
        <w:spacing w:line="240" w:lineRule="auto"/>
        <w:rPr>
          <w:color w:val="000000"/>
          <w:sz w:val="20"/>
          <w:szCs w:val="20"/>
        </w:rPr>
      </w:pPr>
      <w:r w:rsidRPr="009430B1">
        <w:rPr>
          <w:color w:val="000000"/>
          <w:sz w:val="20"/>
          <w:szCs w:val="20"/>
        </w:rPr>
        <w:t>Transect the left kidney (transverse section) with a scalpel blade or straight razor</w:t>
      </w:r>
      <w:r w:rsidRPr="009430B1">
        <w:rPr>
          <w:sz w:val="20"/>
          <w:szCs w:val="20"/>
        </w:rPr>
        <w:t>.</w:t>
      </w:r>
    </w:p>
    <w:p w14:paraId="14F28C09" w14:textId="77777777" w:rsidR="009430B1" w:rsidRPr="009430B1" w:rsidRDefault="009430B1" w:rsidP="009430B1">
      <w:pPr>
        <w:pStyle w:val="ListParagraph"/>
        <w:numPr>
          <w:ilvl w:val="0"/>
          <w:numId w:val="28"/>
        </w:numPr>
        <w:spacing w:line="240" w:lineRule="auto"/>
        <w:rPr>
          <w:color w:val="000000"/>
          <w:sz w:val="20"/>
          <w:szCs w:val="20"/>
        </w:rPr>
      </w:pPr>
      <w:r w:rsidRPr="009430B1">
        <w:rPr>
          <w:color w:val="000000"/>
          <w:sz w:val="20"/>
          <w:szCs w:val="20"/>
        </w:rPr>
        <w:t>Longitudinally bisect the right kidney at the midline</w:t>
      </w:r>
      <w:r w:rsidRPr="009430B1">
        <w:rPr>
          <w:sz w:val="20"/>
          <w:szCs w:val="20"/>
        </w:rPr>
        <w:t>.</w:t>
      </w:r>
    </w:p>
    <w:p w14:paraId="37F2F2A3" w14:textId="416817BB" w:rsidR="009430B1" w:rsidRPr="0095467A" w:rsidRDefault="009430B1" w:rsidP="009430B1">
      <w:pPr>
        <w:pStyle w:val="ListParagraph"/>
        <w:numPr>
          <w:ilvl w:val="0"/>
          <w:numId w:val="28"/>
        </w:numPr>
        <w:spacing w:line="240" w:lineRule="auto"/>
        <w:rPr>
          <w:color w:val="000000"/>
          <w:sz w:val="20"/>
          <w:szCs w:val="20"/>
        </w:rPr>
      </w:pPr>
      <w:r w:rsidRPr="009430B1">
        <w:rPr>
          <w:sz w:val="20"/>
          <w:szCs w:val="20"/>
        </w:rPr>
        <w:t>Place into a bottle with 10% NBF</w:t>
      </w:r>
    </w:p>
    <w:p w14:paraId="51633D3F" w14:textId="77777777" w:rsidR="0095467A" w:rsidRPr="0095467A" w:rsidRDefault="0095467A" w:rsidP="0095467A">
      <w:pPr>
        <w:spacing w:line="240" w:lineRule="auto"/>
        <w:ind w:left="360"/>
        <w:rPr>
          <w:color w:val="000000"/>
          <w:sz w:val="20"/>
          <w:szCs w:val="20"/>
        </w:rPr>
      </w:pPr>
    </w:p>
    <w:p w14:paraId="7E5327FC" w14:textId="77777777" w:rsidR="009430B1" w:rsidRPr="009430B1" w:rsidRDefault="009430B1" w:rsidP="009430B1">
      <w:pPr>
        <w:pStyle w:val="Bodytext1"/>
        <w:ind w:left="720"/>
        <w:rPr>
          <w:rFonts w:asciiTheme="minorHAnsi" w:hAnsiTheme="minorHAnsi" w:cstheme="minorHAnsi"/>
          <w:sz w:val="20"/>
          <w:szCs w:val="20"/>
        </w:rPr>
      </w:pPr>
    </w:p>
    <w:p w14:paraId="14EEF4BF" w14:textId="77777777" w:rsidR="009430B1" w:rsidRPr="00E107B7" w:rsidRDefault="009430B1" w:rsidP="00E107B7"/>
    <w:sectPr w:rsidR="009430B1" w:rsidRPr="00E107B7" w:rsidSect="00D06221">
      <w:headerReference w:type="default" r:id="rId12"/>
      <w:pgSz w:w="12240" w:h="15840"/>
      <w:pgMar w:top="835" w:right="1440" w:bottom="720" w:left="1440" w:header="36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Nancy Poy" w:date="2021-08-31T14:46:00Z" w:initials="NP">
    <w:p w14:paraId="5C59051A" w14:textId="44E31A3F" w:rsidR="00117624" w:rsidRDefault="00117624">
      <w:pPr>
        <w:pStyle w:val="CommentText"/>
      </w:pPr>
      <w:r>
        <w:rPr>
          <w:rStyle w:val="CommentReference"/>
        </w:rPr>
        <w:annotationRef/>
      </w:r>
      <w:r>
        <w:t>Suggest deleting this section as it is redundant from the prior sentence? Maybe modify to your satisfaction (I made a feeble attempt)…</w:t>
      </w:r>
    </w:p>
  </w:comment>
  <w:comment w:id="19" w:author="Lisa Wilson" w:date="2021-08-31T10:00:00Z" w:initials="LW">
    <w:p w14:paraId="72BF4CC6" w14:textId="0F14B368" w:rsidR="004313D7" w:rsidRDefault="004313D7">
      <w:pPr>
        <w:pStyle w:val="CommentText"/>
      </w:pPr>
      <w:r>
        <w:rPr>
          <w:rStyle w:val="CommentReference"/>
        </w:rPr>
        <w:annotationRef/>
      </w:r>
      <w:r>
        <w:t xml:space="preserve">Has Leslie written amendment for collecting kidneys during </w:t>
      </w:r>
      <w:proofErr w:type="gramStart"/>
      <w:r>
        <w:t>perfusion.</w:t>
      </w:r>
      <w:proofErr w:type="gramEnd"/>
      <w:r>
        <w:t xml:space="preserve">  I would like to add the technique here if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59051A" w15:done="0"/>
  <w15:commentEx w15:paraId="72BF4C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8BF37" w16cex:dateUtc="2021-08-31T21:46:00Z"/>
  <w16cex:commentExtensible w16cex:durableId="24D87C2E" w16cex:dateUtc="2021-08-31T1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59051A" w16cid:durableId="24D8BF37"/>
  <w16cid:commentId w16cid:paraId="72BF4CC6" w16cid:durableId="24D87C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5E1A4" w14:textId="77777777" w:rsidR="007D446C" w:rsidRDefault="007D446C" w:rsidP="004443C0">
      <w:pPr>
        <w:spacing w:after="0" w:line="240" w:lineRule="auto"/>
      </w:pPr>
      <w:r>
        <w:separator/>
      </w:r>
    </w:p>
  </w:endnote>
  <w:endnote w:type="continuationSeparator" w:id="0">
    <w:p w14:paraId="70AAF1F4" w14:textId="77777777" w:rsidR="007D446C" w:rsidRDefault="007D446C" w:rsidP="00444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AE6F9" w14:textId="77777777" w:rsidR="007D446C" w:rsidRDefault="007D446C" w:rsidP="004443C0">
      <w:pPr>
        <w:spacing w:after="0" w:line="240" w:lineRule="auto"/>
      </w:pPr>
      <w:r>
        <w:separator/>
      </w:r>
    </w:p>
  </w:footnote>
  <w:footnote w:type="continuationSeparator" w:id="0">
    <w:p w14:paraId="14B92F7C" w14:textId="77777777" w:rsidR="007D446C" w:rsidRDefault="007D446C" w:rsidP="00444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F404E" w14:textId="121B349F" w:rsidR="004443C0" w:rsidRPr="004443C0" w:rsidRDefault="004443C0" w:rsidP="004443C0">
    <w:pPr>
      <w:pStyle w:val="Header"/>
      <w:pBdr>
        <w:bottom w:val="single" w:sz="4" w:space="1" w:color="auto"/>
      </w:pBdr>
      <w:rPr>
        <w:b/>
        <w:bCs/>
      </w:rPr>
    </w:pPr>
    <w:r>
      <w:rPr>
        <w:b/>
        <w:bCs/>
        <w:noProof/>
      </w:rPr>
      <w:drawing>
        <wp:inline distT="0" distB="0" distL="0" distR="0" wp14:anchorId="7AF1394E" wp14:editId="6951876B">
          <wp:extent cx="1441241" cy="411783"/>
          <wp:effectExtent l="0" t="0" r="0" b="0"/>
          <wp:docPr id="11" name="Picture 1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rawin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72624" cy="420750"/>
                  </a:xfrm>
                  <a:prstGeom prst="rect">
                    <a:avLst/>
                  </a:prstGeom>
                </pic:spPr>
              </pic:pic>
            </a:graphicData>
          </a:graphic>
        </wp:inline>
      </w:drawing>
    </w:r>
    <w:r>
      <w:rPr>
        <w:b/>
        <w:bCs/>
      </w:rPr>
      <w:tab/>
    </w:r>
    <w:r>
      <w:rPr>
        <w:b/>
        <w:bCs/>
      </w:rPr>
      <w:tab/>
    </w:r>
    <w:r w:rsidRPr="004443C0">
      <w:rPr>
        <w:b/>
        <w:bCs/>
      </w:rPr>
      <w:t>Study ID:</w:t>
    </w:r>
    <w:r>
      <w:rPr>
        <w:b/>
        <w:bCs/>
      </w:rPr>
      <w:t xml:space="preserve"> AMI-018-006-</w:t>
    </w:r>
    <w:r w:rsidR="00550463">
      <w:rPr>
        <w:b/>
        <w:bCs/>
      </w:rPr>
      <w:t>1</w:t>
    </w:r>
    <w:r w:rsidR="00ED34D6">
      <w:rPr>
        <w:b/>
        <w:bCs/>
      </w:rPr>
      <w:t>2</w:t>
    </w:r>
    <w:r w:rsidR="005A0596">
      <w:rPr>
        <w:b/>
        <w:bCs/>
      </w:rPr>
      <w:t>7</w:t>
    </w:r>
  </w:p>
  <w:p w14:paraId="7E792CC1" w14:textId="56FB3298" w:rsidR="004443C0" w:rsidRPr="004443C0" w:rsidRDefault="004443C0" w:rsidP="004443C0">
    <w:pPr>
      <w:pStyle w:val="Header"/>
      <w:pBdr>
        <w:bottom w:val="single" w:sz="4" w:space="1" w:color="auto"/>
      </w:pBdr>
      <w:jc w:val="right"/>
      <w:rPr>
        <w:b/>
        <w:bCs/>
      </w:rPr>
    </w:pPr>
    <w:r>
      <w:rPr>
        <w:b/>
        <w:bCs/>
      </w:rPr>
      <w:tab/>
      <w:t xml:space="preserve">                                                                                                                      PI:   Lisa Wilson</w:t>
    </w: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15601EA"/>
    <w:lvl w:ilvl="0">
      <w:start w:val="1"/>
      <w:numFmt w:val="decimal"/>
      <w:pStyle w:val="Heading1"/>
      <w:lvlText w:val="%1."/>
      <w:lvlJc w:val="left"/>
      <w:pPr>
        <w:tabs>
          <w:tab w:val="num" w:pos="0"/>
        </w:tabs>
        <w:ind w:left="720" w:hanging="720"/>
      </w:pPr>
      <w:rPr>
        <w:rFonts w:ascii="Arial" w:hAnsi="Arial" w:hint="default"/>
        <w:b/>
        <w:bCs/>
        <w:i w:val="0"/>
        <w:iCs w:val="0"/>
        <w:caps/>
        <w:smallCaps w:val="0"/>
        <w:strike w:val="0"/>
        <w:dstrike w:val="0"/>
        <w:color w:val="auto"/>
        <w:spacing w:val="0"/>
        <w:w w:val="100"/>
        <w:kern w:val="28"/>
        <w:position w:val="0"/>
        <w:sz w:val="24"/>
        <w:u w:val="none"/>
        <w:effect w:val="none"/>
        <w:bdr w:val="none" w:sz="0" w:space="0" w:color="auto"/>
        <w:shd w:val="clear" w:color="auto" w:fill="auto"/>
        <w:em w:val="none"/>
      </w:rPr>
    </w:lvl>
    <w:lvl w:ilvl="1">
      <w:numFmt w:val="none"/>
      <w:pStyle w:val="Heading2"/>
      <w:lvlText w:val=""/>
      <w:lvlJc w:val="left"/>
      <w:pPr>
        <w:tabs>
          <w:tab w:val="num" w:pos="360"/>
        </w:tabs>
      </w:pPr>
    </w:lvl>
    <w:lvl w:ilvl="2">
      <w:start w:val="1"/>
      <w:numFmt w:val="decimal"/>
      <w:pStyle w:val="Heading3"/>
      <w:lvlText w:val="%1.%2.%3."/>
      <w:lvlJc w:val="left"/>
      <w:pPr>
        <w:tabs>
          <w:tab w:val="num" w:pos="0"/>
        </w:tabs>
        <w:ind w:left="720" w:hanging="720"/>
      </w:pPr>
      <w:rPr>
        <w:rFonts w:ascii="Arial" w:hAnsi="Arial" w:cs="Arial"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0"/>
        </w:tabs>
        <w:ind w:left="720" w:hanging="72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0"/>
        </w:tabs>
        <w:ind w:left="720" w:hanging="720"/>
      </w:pPr>
      <w:rPr>
        <w:rFonts w:hint="default"/>
      </w:rPr>
    </w:lvl>
    <w:lvl w:ilvl="5">
      <w:start w:val="1"/>
      <w:numFmt w:val="decimal"/>
      <w:pStyle w:val="Heading6"/>
      <w:lvlText w:val="%1.%2.%3.%4.%5.%6."/>
      <w:lvlJc w:val="left"/>
      <w:pPr>
        <w:tabs>
          <w:tab w:val="num" w:pos="0"/>
        </w:tabs>
        <w:ind w:left="720" w:hanging="720"/>
      </w:pPr>
      <w:rPr>
        <w:rFonts w:hint="default"/>
      </w:rPr>
    </w:lvl>
    <w:lvl w:ilvl="6">
      <w:start w:val="1"/>
      <w:numFmt w:val="decimal"/>
      <w:pStyle w:val="Heading7"/>
      <w:lvlText w:val="%1.%2.%3.%4.%5.%6.%7."/>
      <w:lvlJc w:val="left"/>
      <w:pPr>
        <w:tabs>
          <w:tab w:val="num" w:pos="0"/>
        </w:tabs>
        <w:ind w:left="5184" w:hanging="720"/>
      </w:pPr>
      <w:rPr>
        <w:rFonts w:hint="default"/>
      </w:rPr>
    </w:lvl>
    <w:lvl w:ilvl="7">
      <w:start w:val="1"/>
      <w:numFmt w:val="decimal"/>
      <w:pStyle w:val="Heading8"/>
      <w:lvlText w:val="%1.%2.%3.%4.%5.%6.%7.%8."/>
      <w:lvlJc w:val="left"/>
      <w:pPr>
        <w:tabs>
          <w:tab w:val="num" w:pos="0"/>
        </w:tabs>
        <w:ind w:left="5904" w:hanging="720"/>
      </w:pPr>
      <w:rPr>
        <w:rFonts w:hint="default"/>
      </w:rPr>
    </w:lvl>
    <w:lvl w:ilvl="8">
      <w:start w:val="1"/>
      <w:numFmt w:val="decimal"/>
      <w:pStyle w:val="Heading9"/>
      <w:lvlText w:val="%1.%2.%3.%4.%5.%6.%7.%8.%9."/>
      <w:lvlJc w:val="left"/>
      <w:pPr>
        <w:tabs>
          <w:tab w:val="num" w:pos="0"/>
        </w:tabs>
        <w:ind w:left="6624" w:hanging="720"/>
      </w:pPr>
      <w:rPr>
        <w:rFonts w:hint="default"/>
      </w:rPr>
    </w:lvl>
  </w:abstractNum>
  <w:abstractNum w:abstractNumId="1" w15:restartNumberingAfterBreak="0">
    <w:nsid w:val="005E4E14"/>
    <w:multiLevelType w:val="hybridMultilevel"/>
    <w:tmpl w:val="3EBAE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5C571D"/>
    <w:multiLevelType w:val="multilevel"/>
    <w:tmpl w:val="E95AC880"/>
    <w:lvl w:ilvl="0">
      <w:start w:val="6"/>
      <w:numFmt w:val="decimal"/>
      <w:lvlText w:val="%1."/>
      <w:lvlJc w:val="left"/>
      <w:pPr>
        <w:ind w:left="0" w:firstLine="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 w15:restartNumberingAfterBreak="0">
    <w:nsid w:val="0D5102FC"/>
    <w:multiLevelType w:val="hybridMultilevel"/>
    <w:tmpl w:val="3D347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10901"/>
    <w:multiLevelType w:val="hybridMultilevel"/>
    <w:tmpl w:val="0D96B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75CCD"/>
    <w:multiLevelType w:val="hybridMultilevel"/>
    <w:tmpl w:val="A89CD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04231F"/>
    <w:multiLevelType w:val="hybridMultilevel"/>
    <w:tmpl w:val="2734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535643"/>
    <w:multiLevelType w:val="hybridMultilevel"/>
    <w:tmpl w:val="10E46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F64A5F"/>
    <w:multiLevelType w:val="hybridMultilevel"/>
    <w:tmpl w:val="C4EC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457044"/>
    <w:multiLevelType w:val="hybridMultilevel"/>
    <w:tmpl w:val="4754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6724F"/>
    <w:multiLevelType w:val="hybridMultilevel"/>
    <w:tmpl w:val="0E74E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A9096C"/>
    <w:multiLevelType w:val="hybridMultilevel"/>
    <w:tmpl w:val="DB70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47CFC"/>
    <w:multiLevelType w:val="hybridMultilevel"/>
    <w:tmpl w:val="7468516E"/>
    <w:lvl w:ilvl="0" w:tplc="A392C3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9D72F8"/>
    <w:multiLevelType w:val="hybridMultilevel"/>
    <w:tmpl w:val="A59CE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5336DA"/>
    <w:multiLevelType w:val="hybridMultilevel"/>
    <w:tmpl w:val="E0361D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D40B81"/>
    <w:multiLevelType w:val="hybridMultilevel"/>
    <w:tmpl w:val="C5E8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53125A"/>
    <w:multiLevelType w:val="hybridMultilevel"/>
    <w:tmpl w:val="799826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9E3BF0"/>
    <w:multiLevelType w:val="hybridMultilevel"/>
    <w:tmpl w:val="721E7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77685D"/>
    <w:multiLevelType w:val="hybridMultilevel"/>
    <w:tmpl w:val="7DAA5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333AEF"/>
    <w:multiLevelType w:val="hybridMultilevel"/>
    <w:tmpl w:val="2322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FB7B8B"/>
    <w:multiLevelType w:val="multilevel"/>
    <w:tmpl w:val="8790FF32"/>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650C4BCA"/>
    <w:multiLevelType w:val="hybridMultilevel"/>
    <w:tmpl w:val="1D047F02"/>
    <w:lvl w:ilvl="0" w:tplc="0E7E4EEC">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A52257C"/>
    <w:multiLevelType w:val="hybridMultilevel"/>
    <w:tmpl w:val="6BEE2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0132EE"/>
    <w:multiLevelType w:val="hybridMultilevel"/>
    <w:tmpl w:val="4378A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FB3685"/>
    <w:multiLevelType w:val="hybridMultilevel"/>
    <w:tmpl w:val="86944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D02129"/>
    <w:multiLevelType w:val="hybridMultilevel"/>
    <w:tmpl w:val="1CB6F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9E3063"/>
    <w:multiLevelType w:val="hybridMultilevel"/>
    <w:tmpl w:val="EC90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020B38"/>
    <w:multiLevelType w:val="hybridMultilevel"/>
    <w:tmpl w:val="423E9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766522"/>
    <w:multiLevelType w:val="hybridMultilevel"/>
    <w:tmpl w:val="2D4C3A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EF20AA"/>
    <w:multiLevelType w:val="hybridMultilevel"/>
    <w:tmpl w:val="D8863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FFB18E1"/>
    <w:multiLevelType w:val="hybridMultilevel"/>
    <w:tmpl w:val="2FCCE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12"/>
  </w:num>
  <w:num w:numId="4">
    <w:abstractNumId w:val="11"/>
  </w:num>
  <w:num w:numId="5">
    <w:abstractNumId w:val="25"/>
  </w:num>
  <w:num w:numId="6">
    <w:abstractNumId w:val="1"/>
  </w:num>
  <w:num w:numId="7">
    <w:abstractNumId w:val="8"/>
  </w:num>
  <w:num w:numId="8">
    <w:abstractNumId w:val="15"/>
  </w:num>
  <w:num w:numId="9">
    <w:abstractNumId w:val="5"/>
  </w:num>
  <w:num w:numId="10">
    <w:abstractNumId w:val="28"/>
  </w:num>
  <w:num w:numId="11">
    <w:abstractNumId w:val="21"/>
  </w:num>
  <w:num w:numId="12">
    <w:abstractNumId w:val="14"/>
  </w:num>
  <w:num w:numId="13">
    <w:abstractNumId w:val="23"/>
  </w:num>
  <w:num w:numId="14">
    <w:abstractNumId w:val="24"/>
  </w:num>
  <w:num w:numId="15">
    <w:abstractNumId w:val="9"/>
  </w:num>
  <w:num w:numId="16">
    <w:abstractNumId w:val="27"/>
  </w:num>
  <w:num w:numId="17">
    <w:abstractNumId w:val="18"/>
  </w:num>
  <w:num w:numId="18">
    <w:abstractNumId w:val="26"/>
  </w:num>
  <w:num w:numId="19">
    <w:abstractNumId w:val="3"/>
  </w:num>
  <w:num w:numId="20">
    <w:abstractNumId w:val="17"/>
  </w:num>
  <w:num w:numId="21">
    <w:abstractNumId w:val="0"/>
  </w:num>
  <w:num w:numId="22">
    <w:abstractNumId w:val="10"/>
  </w:num>
  <w:num w:numId="23">
    <w:abstractNumId w:val="29"/>
  </w:num>
  <w:num w:numId="24">
    <w:abstractNumId w:val="16"/>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19"/>
  </w:num>
  <w:num w:numId="28">
    <w:abstractNumId w:val="6"/>
  </w:num>
  <w:num w:numId="29">
    <w:abstractNumId w:val="30"/>
  </w:num>
  <w:num w:numId="30">
    <w:abstractNumId w:val="13"/>
  </w:num>
  <w:num w:numId="3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sa Wilson">
    <w15:presenceInfo w15:providerId="AD" w15:userId="S::lwilson@ambys.com::2b984653-0cf4-423c-a40f-934ad0693756"/>
  </w15:person>
  <w15:person w15:author="Nancy Poy">
    <w15:presenceInfo w15:providerId="AD" w15:userId="S::npoy@ambys.com::eefbb136-cfab-4b6b-889c-13163e2f1d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98D"/>
    <w:rsid w:val="0000144A"/>
    <w:rsid w:val="000127B1"/>
    <w:rsid w:val="00012E68"/>
    <w:rsid w:val="00012FAB"/>
    <w:rsid w:val="0001736D"/>
    <w:rsid w:val="000200B4"/>
    <w:rsid w:val="00024B3F"/>
    <w:rsid w:val="00026F43"/>
    <w:rsid w:val="0005344B"/>
    <w:rsid w:val="00054BC3"/>
    <w:rsid w:val="00060F13"/>
    <w:rsid w:val="00062D12"/>
    <w:rsid w:val="0006506D"/>
    <w:rsid w:val="00076959"/>
    <w:rsid w:val="00082898"/>
    <w:rsid w:val="00083800"/>
    <w:rsid w:val="00083FD7"/>
    <w:rsid w:val="00087703"/>
    <w:rsid w:val="00087895"/>
    <w:rsid w:val="000A7314"/>
    <w:rsid w:val="000B613F"/>
    <w:rsid w:val="000C498E"/>
    <w:rsid w:val="000C50FE"/>
    <w:rsid w:val="000C5C83"/>
    <w:rsid w:val="000D0282"/>
    <w:rsid w:val="000D0F4F"/>
    <w:rsid w:val="000D323B"/>
    <w:rsid w:val="000D53C4"/>
    <w:rsid w:val="000E0E6F"/>
    <w:rsid w:val="000E399D"/>
    <w:rsid w:val="000E4F7E"/>
    <w:rsid w:val="000F1C13"/>
    <w:rsid w:val="000F25F4"/>
    <w:rsid w:val="000F4983"/>
    <w:rsid w:val="00101669"/>
    <w:rsid w:val="00112150"/>
    <w:rsid w:val="001138BA"/>
    <w:rsid w:val="00117624"/>
    <w:rsid w:val="0012714F"/>
    <w:rsid w:val="00127B90"/>
    <w:rsid w:val="00127DB1"/>
    <w:rsid w:val="0013502F"/>
    <w:rsid w:val="001413F5"/>
    <w:rsid w:val="001420B6"/>
    <w:rsid w:val="001440FB"/>
    <w:rsid w:val="00150A5B"/>
    <w:rsid w:val="00151C6E"/>
    <w:rsid w:val="00165250"/>
    <w:rsid w:val="001738C4"/>
    <w:rsid w:val="00174DC5"/>
    <w:rsid w:val="00182A5C"/>
    <w:rsid w:val="00193CE9"/>
    <w:rsid w:val="00195C04"/>
    <w:rsid w:val="001A0AD3"/>
    <w:rsid w:val="001A2B78"/>
    <w:rsid w:val="001A6819"/>
    <w:rsid w:val="001B01BE"/>
    <w:rsid w:val="001B3A6F"/>
    <w:rsid w:val="001B731D"/>
    <w:rsid w:val="001B7AEA"/>
    <w:rsid w:val="001C03D3"/>
    <w:rsid w:val="001C1D75"/>
    <w:rsid w:val="001C7E40"/>
    <w:rsid w:val="001D179D"/>
    <w:rsid w:val="001D39AF"/>
    <w:rsid w:val="001D4FB1"/>
    <w:rsid w:val="001D6216"/>
    <w:rsid w:val="001D798E"/>
    <w:rsid w:val="001D7F80"/>
    <w:rsid w:val="001E0B06"/>
    <w:rsid w:val="001E118A"/>
    <w:rsid w:val="001E1D5B"/>
    <w:rsid w:val="001E419F"/>
    <w:rsid w:val="001E5159"/>
    <w:rsid w:val="001F53DB"/>
    <w:rsid w:val="00204C3A"/>
    <w:rsid w:val="00206A20"/>
    <w:rsid w:val="00206B2F"/>
    <w:rsid w:val="00206F53"/>
    <w:rsid w:val="00206F78"/>
    <w:rsid w:val="00215F6B"/>
    <w:rsid w:val="00224D8B"/>
    <w:rsid w:val="002355AF"/>
    <w:rsid w:val="00242366"/>
    <w:rsid w:val="002440BE"/>
    <w:rsid w:val="00250486"/>
    <w:rsid w:val="0025382E"/>
    <w:rsid w:val="00256F17"/>
    <w:rsid w:val="00262D26"/>
    <w:rsid w:val="00267046"/>
    <w:rsid w:val="002745FE"/>
    <w:rsid w:val="00274D54"/>
    <w:rsid w:val="002815F5"/>
    <w:rsid w:val="0028263F"/>
    <w:rsid w:val="00283E06"/>
    <w:rsid w:val="0029087D"/>
    <w:rsid w:val="0029328D"/>
    <w:rsid w:val="00294C1E"/>
    <w:rsid w:val="0029645E"/>
    <w:rsid w:val="002A1BD5"/>
    <w:rsid w:val="002A2627"/>
    <w:rsid w:val="002A6AF4"/>
    <w:rsid w:val="002A77E6"/>
    <w:rsid w:val="002B0563"/>
    <w:rsid w:val="002C2CC6"/>
    <w:rsid w:val="002C7397"/>
    <w:rsid w:val="002C7715"/>
    <w:rsid w:val="002D65F3"/>
    <w:rsid w:val="002E37F9"/>
    <w:rsid w:val="002E603C"/>
    <w:rsid w:val="002F2D56"/>
    <w:rsid w:val="00302063"/>
    <w:rsid w:val="003063D5"/>
    <w:rsid w:val="0030704E"/>
    <w:rsid w:val="00311AEA"/>
    <w:rsid w:val="003129AD"/>
    <w:rsid w:val="00315C2F"/>
    <w:rsid w:val="003166E5"/>
    <w:rsid w:val="0032523C"/>
    <w:rsid w:val="00325BC4"/>
    <w:rsid w:val="00326EA7"/>
    <w:rsid w:val="003305D6"/>
    <w:rsid w:val="003334A5"/>
    <w:rsid w:val="00336331"/>
    <w:rsid w:val="00336CCE"/>
    <w:rsid w:val="00336E3C"/>
    <w:rsid w:val="00337137"/>
    <w:rsid w:val="003375CD"/>
    <w:rsid w:val="00347343"/>
    <w:rsid w:val="00361710"/>
    <w:rsid w:val="00362143"/>
    <w:rsid w:val="00363B7F"/>
    <w:rsid w:val="003829C6"/>
    <w:rsid w:val="00383D61"/>
    <w:rsid w:val="0038757A"/>
    <w:rsid w:val="00387771"/>
    <w:rsid w:val="00390FB9"/>
    <w:rsid w:val="0039393C"/>
    <w:rsid w:val="003A3CEA"/>
    <w:rsid w:val="003B3C0D"/>
    <w:rsid w:val="003B4A8A"/>
    <w:rsid w:val="003B56AC"/>
    <w:rsid w:val="003B7F80"/>
    <w:rsid w:val="003C1089"/>
    <w:rsid w:val="003C2EED"/>
    <w:rsid w:val="003D48DD"/>
    <w:rsid w:val="003E06B1"/>
    <w:rsid w:val="003E17D3"/>
    <w:rsid w:val="004032C1"/>
    <w:rsid w:val="00405B00"/>
    <w:rsid w:val="004111A0"/>
    <w:rsid w:val="00414B33"/>
    <w:rsid w:val="004177FF"/>
    <w:rsid w:val="004211CD"/>
    <w:rsid w:val="00421956"/>
    <w:rsid w:val="00421E31"/>
    <w:rsid w:val="00422489"/>
    <w:rsid w:val="00430D42"/>
    <w:rsid w:val="004313D7"/>
    <w:rsid w:val="00431B23"/>
    <w:rsid w:val="00432924"/>
    <w:rsid w:val="00432A63"/>
    <w:rsid w:val="0043421D"/>
    <w:rsid w:val="004351ED"/>
    <w:rsid w:val="0044014E"/>
    <w:rsid w:val="0044020C"/>
    <w:rsid w:val="004405E1"/>
    <w:rsid w:val="00440A88"/>
    <w:rsid w:val="004427DF"/>
    <w:rsid w:val="00443BB9"/>
    <w:rsid w:val="004443C0"/>
    <w:rsid w:val="0045294E"/>
    <w:rsid w:val="004557F0"/>
    <w:rsid w:val="00462365"/>
    <w:rsid w:val="00462F6B"/>
    <w:rsid w:val="00466AD0"/>
    <w:rsid w:val="00472B8C"/>
    <w:rsid w:val="00473C46"/>
    <w:rsid w:val="00475906"/>
    <w:rsid w:val="00476A20"/>
    <w:rsid w:val="00476F0B"/>
    <w:rsid w:val="00481364"/>
    <w:rsid w:val="004829B8"/>
    <w:rsid w:val="00483613"/>
    <w:rsid w:val="004B7C16"/>
    <w:rsid w:val="004C0BB4"/>
    <w:rsid w:val="004C2BFD"/>
    <w:rsid w:val="004C438A"/>
    <w:rsid w:val="004D2A90"/>
    <w:rsid w:val="004D2DC8"/>
    <w:rsid w:val="004E30A0"/>
    <w:rsid w:val="004E6A18"/>
    <w:rsid w:val="004E7D6A"/>
    <w:rsid w:val="004F5222"/>
    <w:rsid w:val="00504750"/>
    <w:rsid w:val="005130AB"/>
    <w:rsid w:val="00517942"/>
    <w:rsid w:val="005204AC"/>
    <w:rsid w:val="00521D6D"/>
    <w:rsid w:val="00523F3B"/>
    <w:rsid w:val="00527F11"/>
    <w:rsid w:val="00531F06"/>
    <w:rsid w:val="00536B6E"/>
    <w:rsid w:val="00541795"/>
    <w:rsid w:val="00550463"/>
    <w:rsid w:val="00554CBD"/>
    <w:rsid w:val="00556748"/>
    <w:rsid w:val="00563F72"/>
    <w:rsid w:val="00564E40"/>
    <w:rsid w:val="0058311E"/>
    <w:rsid w:val="0058313F"/>
    <w:rsid w:val="00584756"/>
    <w:rsid w:val="00587231"/>
    <w:rsid w:val="00593A51"/>
    <w:rsid w:val="005A0596"/>
    <w:rsid w:val="005A26F2"/>
    <w:rsid w:val="005A2A98"/>
    <w:rsid w:val="005A4B30"/>
    <w:rsid w:val="005B0EFE"/>
    <w:rsid w:val="005B2981"/>
    <w:rsid w:val="005B361E"/>
    <w:rsid w:val="005B4595"/>
    <w:rsid w:val="005B5871"/>
    <w:rsid w:val="005C0321"/>
    <w:rsid w:val="005C3A5B"/>
    <w:rsid w:val="005C4212"/>
    <w:rsid w:val="005C5A21"/>
    <w:rsid w:val="005C6F02"/>
    <w:rsid w:val="005D1444"/>
    <w:rsid w:val="005D5428"/>
    <w:rsid w:val="005E123A"/>
    <w:rsid w:val="005E5F23"/>
    <w:rsid w:val="005E7DC1"/>
    <w:rsid w:val="005F38B6"/>
    <w:rsid w:val="00606DDF"/>
    <w:rsid w:val="00610226"/>
    <w:rsid w:val="00610E2D"/>
    <w:rsid w:val="00611C3D"/>
    <w:rsid w:val="0061289C"/>
    <w:rsid w:val="00613587"/>
    <w:rsid w:val="00613C68"/>
    <w:rsid w:val="0061615B"/>
    <w:rsid w:val="00616850"/>
    <w:rsid w:val="00622796"/>
    <w:rsid w:val="00631232"/>
    <w:rsid w:val="0063288F"/>
    <w:rsid w:val="00635ED7"/>
    <w:rsid w:val="006438B9"/>
    <w:rsid w:val="006443C5"/>
    <w:rsid w:val="006508F0"/>
    <w:rsid w:val="006509F2"/>
    <w:rsid w:val="0065398D"/>
    <w:rsid w:val="006549DC"/>
    <w:rsid w:val="00662211"/>
    <w:rsid w:val="006659B0"/>
    <w:rsid w:val="0067482F"/>
    <w:rsid w:val="00676831"/>
    <w:rsid w:val="006926AA"/>
    <w:rsid w:val="0069309F"/>
    <w:rsid w:val="0069514E"/>
    <w:rsid w:val="006A7C6E"/>
    <w:rsid w:val="006B4F9E"/>
    <w:rsid w:val="006B59FF"/>
    <w:rsid w:val="006C75CB"/>
    <w:rsid w:val="006D2A7D"/>
    <w:rsid w:val="006D3855"/>
    <w:rsid w:val="006E696E"/>
    <w:rsid w:val="006F71B1"/>
    <w:rsid w:val="006F7C6F"/>
    <w:rsid w:val="0070140A"/>
    <w:rsid w:val="0070383E"/>
    <w:rsid w:val="00707F3B"/>
    <w:rsid w:val="00710891"/>
    <w:rsid w:val="0071138E"/>
    <w:rsid w:val="00711EA0"/>
    <w:rsid w:val="00713AC0"/>
    <w:rsid w:val="00730C8B"/>
    <w:rsid w:val="007324C2"/>
    <w:rsid w:val="00732C7B"/>
    <w:rsid w:val="0073562D"/>
    <w:rsid w:val="0073623D"/>
    <w:rsid w:val="00736C48"/>
    <w:rsid w:val="00737A87"/>
    <w:rsid w:val="00737CCE"/>
    <w:rsid w:val="0074029F"/>
    <w:rsid w:val="0074074D"/>
    <w:rsid w:val="0074403F"/>
    <w:rsid w:val="0074664E"/>
    <w:rsid w:val="00753778"/>
    <w:rsid w:val="00754609"/>
    <w:rsid w:val="00760402"/>
    <w:rsid w:val="00760D8E"/>
    <w:rsid w:val="007701FA"/>
    <w:rsid w:val="007745E1"/>
    <w:rsid w:val="00776FA6"/>
    <w:rsid w:val="00781CBB"/>
    <w:rsid w:val="00784C5F"/>
    <w:rsid w:val="00785AA9"/>
    <w:rsid w:val="0079197C"/>
    <w:rsid w:val="0079799D"/>
    <w:rsid w:val="007A0F5A"/>
    <w:rsid w:val="007A21BC"/>
    <w:rsid w:val="007B2FB8"/>
    <w:rsid w:val="007B52A4"/>
    <w:rsid w:val="007B5A16"/>
    <w:rsid w:val="007B7C90"/>
    <w:rsid w:val="007C1567"/>
    <w:rsid w:val="007D3DBA"/>
    <w:rsid w:val="007D446C"/>
    <w:rsid w:val="007D4C2B"/>
    <w:rsid w:val="007E7147"/>
    <w:rsid w:val="007F2767"/>
    <w:rsid w:val="007F3D15"/>
    <w:rsid w:val="007F538B"/>
    <w:rsid w:val="007F65B4"/>
    <w:rsid w:val="00837078"/>
    <w:rsid w:val="008400C5"/>
    <w:rsid w:val="0084490D"/>
    <w:rsid w:val="0084612B"/>
    <w:rsid w:val="00860A4F"/>
    <w:rsid w:val="00861158"/>
    <w:rsid w:val="0086224D"/>
    <w:rsid w:val="00874023"/>
    <w:rsid w:val="00877BFF"/>
    <w:rsid w:val="008850B8"/>
    <w:rsid w:val="00890C67"/>
    <w:rsid w:val="00895C35"/>
    <w:rsid w:val="008A0254"/>
    <w:rsid w:val="008A6F11"/>
    <w:rsid w:val="008C3819"/>
    <w:rsid w:val="008C60EA"/>
    <w:rsid w:val="008D186B"/>
    <w:rsid w:val="008D2215"/>
    <w:rsid w:val="008D3237"/>
    <w:rsid w:val="008D358B"/>
    <w:rsid w:val="008D4587"/>
    <w:rsid w:val="008D59CA"/>
    <w:rsid w:val="008E55AB"/>
    <w:rsid w:val="008E5C2F"/>
    <w:rsid w:val="008E6531"/>
    <w:rsid w:val="008F752F"/>
    <w:rsid w:val="0090052F"/>
    <w:rsid w:val="00916100"/>
    <w:rsid w:val="009228B6"/>
    <w:rsid w:val="00922B9B"/>
    <w:rsid w:val="0092606A"/>
    <w:rsid w:val="009325FE"/>
    <w:rsid w:val="00935F07"/>
    <w:rsid w:val="00936788"/>
    <w:rsid w:val="009430B1"/>
    <w:rsid w:val="009439F1"/>
    <w:rsid w:val="00945569"/>
    <w:rsid w:val="0095467A"/>
    <w:rsid w:val="00954760"/>
    <w:rsid w:val="00954BB4"/>
    <w:rsid w:val="009559F0"/>
    <w:rsid w:val="00963FC2"/>
    <w:rsid w:val="009644E6"/>
    <w:rsid w:val="00973AF5"/>
    <w:rsid w:val="009B47E9"/>
    <w:rsid w:val="009C0521"/>
    <w:rsid w:val="009C2C73"/>
    <w:rsid w:val="009C2FC8"/>
    <w:rsid w:val="009C38EC"/>
    <w:rsid w:val="009C412C"/>
    <w:rsid w:val="009D6FA9"/>
    <w:rsid w:val="009D73BB"/>
    <w:rsid w:val="009E2C3F"/>
    <w:rsid w:val="009E686F"/>
    <w:rsid w:val="00A0171F"/>
    <w:rsid w:val="00A02368"/>
    <w:rsid w:val="00A10C51"/>
    <w:rsid w:val="00A16BA2"/>
    <w:rsid w:val="00A207C2"/>
    <w:rsid w:val="00A21FF5"/>
    <w:rsid w:val="00A270C7"/>
    <w:rsid w:val="00A30859"/>
    <w:rsid w:val="00A31493"/>
    <w:rsid w:val="00A318D8"/>
    <w:rsid w:val="00A32DA1"/>
    <w:rsid w:val="00A3589D"/>
    <w:rsid w:val="00A36219"/>
    <w:rsid w:val="00A402E4"/>
    <w:rsid w:val="00A41AF5"/>
    <w:rsid w:val="00A42014"/>
    <w:rsid w:val="00A505AA"/>
    <w:rsid w:val="00A60E7A"/>
    <w:rsid w:val="00A63DEF"/>
    <w:rsid w:val="00A65F15"/>
    <w:rsid w:val="00A70096"/>
    <w:rsid w:val="00A81B93"/>
    <w:rsid w:val="00A837B8"/>
    <w:rsid w:val="00A844BE"/>
    <w:rsid w:val="00A86576"/>
    <w:rsid w:val="00A87CAA"/>
    <w:rsid w:val="00A900D5"/>
    <w:rsid w:val="00A94F3E"/>
    <w:rsid w:val="00AA0622"/>
    <w:rsid w:val="00AA111F"/>
    <w:rsid w:val="00AA6486"/>
    <w:rsid w:val="00AB525C"/>
    <w:rsid w:val="00AB593D"/>
    <w:rsid w:val="00AB65DC"/>
    <w:rsid w:val="00AC0AE6"/>
    <w:rsid w:val="00AD26A4"/>
    <w:rsid w:val="00AD419C"/>
    <w:rsid w:val="00AE10B5"/>
    <w:rsid w:val="00AE27A2"/>
    <w:rsid w:val="00AE2D3E"/>
    <w:rsid w:val="00AE6199"/>
    <w:rsid w:val="00AF0F3B"/>
    <w:rsid w:val="00AF4CA4"/>
    <w:rsid w:val="00AF4DD4"/>
    <w:rsid w:val="00AF597E"/>
    <w:rsid w:val="00B007CC"/>
    <w:rsid w:val="00B00826"/>
    <w:rsid w:val="00B01028"/>
    <w:rsid w:val="00B01BB6"/>
    <w:rsid w:val="00B01CAB"/>
    <w:rsid w:val="00B02B0D"/>
    <w:rsid w:val="00B04685"/>
    <w:rsid w:val="00B067B4"/>
    <w:rsid w:val="00B07121"/>
    <w:rsid w:val="00B07D26"/>
    <w:rsid w:val="00B15A59"/>
    <w:rsid w:val="00B30058"/>
    <w:rsid w:val="00B326C8"/>
    <w:rsid w:val="00B33064"/>
    <w:rsid w:val="00B41B2F"/>
    <w:rsid w:val="00B4776D"/>
    <w:rsid w:val="00B47C09"/>
    <w:rsid w:val="00B51087"/>
    <w:rsid w:val="00B556A4"/>
    <w:rsid w:val="00B605F6"/>
    <w:rsid w:val="00B62469"/>
    <w:rsid w:val="00B62F11"/>
    <w:rsid w:val="00B649B9"/>
    <w:rsid w:val="00B65AC4"/>
    <w:rsid w:val="00B672C3"/>
    <w:rsid w:val="00B7077B"/>
    <w:rsid w:val="00B858E4"/>
    <w:rsid w:val="00B969E1"/>
    <w:rsid w:val="00BA15A7"/>
    <w:rsid w:val="00BA38C0"/>
    <w:rsid w:val="00BA5909"/>
    <w:rsid w:val="00BB5A39"/>
    <w:rsid w:val="00BC0034"/>
    <w:rsid w:val="00BC00C3"/>
    <w:rsid w:val="00BC7694"/>
    <w:rsid w:val="00BD7332"/>
    <w:rsid w:val="00BD7FD9"/>
    <w:rsid w:val="00BE118F"/>
    <w:rsid w:val="00BE4607"/>
    <w:rsid w:val="00BE6FD9"/>
    <w:rsid w:val="00C046EC"/>
    <w:rsid w:val="00C06AD1"/>
    <w:rsid w:val="00C366C2"/>
    <w:rsid w:val="00C37968"/>
    <w:rsid w:val="00C42A92"/>
    <w:rsid w:val="00C52DD6"/>
    <w:rsid w:val="00C53A19"/>
    <w:rsid w:val="00C63F84"/>
    <w:rsid w:val="00C640CE"/>
    <w:rsid w:val="00C643DD"/>
    <w:rsid w:val="00C67958"/>
    <w:rsid w:val="00C70630"/>
    <w:rsid w:val="00C716C9"/>
    <w:rsid w:val="00C746F5"/>
    <w:rsid w:val="00C76951"/>
    <w:rsid w:val="00C80D27"/>
    <w:rsid w:val="00C83988"/>
    <w:rsid w:val="00C83CE1"/>
    <w:rsid w:val="00C8593F"/>
    <w:rsid w:val="00C86677"/>
    <w:rsid w:val="00C92982"/>
    <w:rsid w:val="00CA137C"/>
    <w:rsid w:val="00CB0839"/>
    <w:rsid w:val="00CB3349"/>
    <w:rsid w:val="00CB4117"/>
    <w:rsid w:val="00CB5715"/>
    <w:rsid w:val="00CC1CC6"/>
    <w:rsid w:val="00CC6571"/>
    <w:rsid w:val="00CC72B3"/>
    <w:rsid w:val="00CD18AB"/>
    <w:rsid w:val="00CE34FA"/>
    <w:rsid w:val="00CE7D5A"/>
    <w:rsid w:val="00CF15B1"/>
    <w:rsid w:val="00CF1B43"/>
    <w:rsid w:val="00CF374A"/>
    <w:rsid w:val="00D05875"/>
    <w:rsid w:val="00D06221"/>
    <w:rsid w:val="00D06C1B"/>
    <w:rsid w:val="00D134FA"/>
    <w:rsid w:val="00D13B63"/>
    <w:rsid w:val="00D261BD"/>
    <w:rsid w:val="00D3358C"/>
    <w:rsid w:val="00D41873"/>
    <w:rsid w:val="00D55705"/>
    <w:rsid w:val="00D55955"/>
    <w:rsid w:val="00D56EA2"/>
    <w:rsid w:val="00D62E4A"/>
    <w:rsid w:val="00D71E2E"/>
    <w:rsid w:val="00D724E6"/>
    <w:rsid w:val="00D74DF1"/>
    <w:rsid w:val="00D86636"/>
    <w:rsid w:val="00D917DB"/>
    <w:rsid w:val="00D9193A"/>
    <w:rsid w:val="00D92089"/>
    <w:rsid w:val="00D972A9"/>
    <w:rsid w:val="00DA1B47"/>
    <w:rsid w:val="00DA2515"/>
    <w:rsid w:val="00DA5032"/>
    <w:rsid w:val="00DB06B7"/>
    <w:rsid w:val="00DB173A"/>
    <w:rsid w:val="00DB24FA"/>
    <w:rsid w:val="00DB69A8"/>
    <w:rsid w:val="00DC4414"/>
    <w:rsid w:val="00DC4733"/>
    <w:rsid w:val="00DD3091"/>
    <w:rsid w:val="00DD6D07"/>
    <w:rsid w:val="00DE01D9"/>
    <w:rsid w:val="00DE11D3"/>
    <w:rsid w:val="00DE7FA5"/>
    <w:rsid w:val="00DF1D12"/>
    <w:rsid w:val="00E01478"/>
    <w:rsid w:val="00E03965"/>
    <w:rsid w:val="00E04244"/>
    <w:rsid w:val="00E05570"/>
    <w:rsid w:val="00E05B79"/>
    <w:rsid w:val="00E07214"/>
    <w:rsid w:val="00E107B7"/>
    <w:rsid w:val="00E1082C"/>
    <w:rsid w:val="00E11D2A"/>
    <w:rsid w:val="00E14575"/>
    <w:rsid w:val="00E14E08"/>
    <w:rsid w:val="00E31701"/>
    <w:rsid w:val="00E31B18"/>
    <w:rsid w:val="00E34333"/>
    <w:rsid w:val="00E37D6D"/>
    <w:rsid w:val="00E41A72"/>
    <w:rsid w:val="00E434BA"/>
    <w:rsid w:val="00E53562"/>
    <w:rsid w:val="00E54E2B"/>
    <w:rsid w:val="00E6067E"/>
    <w:rsid w:val="00E62940"/>
    <w:rsid w:val="00E6547B"/>
    <w:rsid w:val="00E6675A"/>
    <w:rsid w:val="00E66AC4"/>
    <w:rsid w:val="00E67998"/>
    <w:rsid w:val="00E71671"/>
    <w:rsid w:val="00E757F0"/>
    <w:rsid w:val="00E81CE4"/>
    <w:rsid w:val="00E91688"/>
    <w:rsid w:val="00E916BA"/>
    <w:rsid w:val="00E94FDA"/>
    <w:rsid w:val="00EA2EAC"/>
    <w:rsid w:val="00EC3619"/>
    <w:rsid w:val="00ED0E4E"/>
    <w:rsid w:val="00ED172C"/>
    <w:rsid w:val="00ED34D6"/>
    <w:rsid w:val="00ED608D"/>
    <w:rsid w:val="00ED7E05"/>
    <w:rsid w:val="00EE3DA4"/>
    <w:rsid w:val="00EE75DE"/>
    <w:rsid w:val="00EF0652"/>
    <w:rsid w:val="00EF4D22"/>
    <w:rsid w:val="00F04D05"/>
    <w:rsid w:val="00F11417"/>
    <w:rsid w:val="00F138F1"/>
    <w:rsid w:val="00F15332"/>
    <w:rsid w:val="00F15781"/>
    <w:rsid w:val="00F23B3F"/>
    <w:rsid w:val="00F26741"/>
    <w:rsid w:val="00F30965"/>
    <w:rsid w:val="00F33EDF"/>
    <w:rsid w:val="00F4532E"/>
    <w:rsid w:val="00F50915"/>
    <w:rsid w:val="00F54D67"/>
    <w:rsid w:val="00F5671F"/>
    <w:rsid w:val="00F61C87"/>
    <w:rsid w:val="00F73C28"/>
    <w:rsid w:val="00F755CA"/>
    <w:rsid w:val="00F76CE9"/>
    <w:rsid w:val="00F847EF"/>
    <w:rsid w:val="00F86619"/>
    <w:rsid w:val="00F87A07"/>
    <w:rsid w:val="00F917E0"/>
    <w:rsid w:val="00F925E5"/>
    <w:rsid w:val="00F9295B"/>
    <w:rsid w:val="00F93FB5"/>
    <w:rsid w:val="00FA0332"/>
    <w:rsid w:val="00FA050E"/>
    <w:rsid w:val="00FA26A8"/>
    <w:rsid w:val="00FA3EBD"/>
    <w:rsid w:val="00FA64DC"/>
    <w:rsid w:val="00FA751B"/>
    <w:rsid w:val="00FB01A1"/>
    <w:rsid w:val="00FB3A13"/>
    <w:rsid w:val="00FB6574"/>
    <w:rsid w:val="00FC7BE2"/>
    <w:rsid w:val="00FD0EE7"/>
    <w:rsid w:val="00FD399C"/>
    <w:rsid w:val="00FE14EE"/>
    <w:rsid w:val="00FE3DDE"/>
    <w:rsid w:val="00FF3AF8"/>
    <w:rsid w:val="00FF5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FA093"/>
  <w15:chartTrackingRefBased/>
  <w15:docId w15:val="{81E24400-1FF8-4A1A-ACA6-D70C44761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7DB"/>
  </w:style>
  <w:style w:type="paragraph" w:styleId="Heading1">
    <w:name w:val="heading 1"/>
    <w:basedOn w:val="Normal"/>
    <w:next w:val="Bodytext1"/>
    <w:link w:val="Heading1Char"/>
    <w:qFormat/>
    <w:rsid w:val="00440A88"/>
    <w:pPr>
      <w:keepNext/>
      <w:numPr>
        <w:numId w:val="21"/>
      </w:numPr>
      <w:tabs>
        <w:tab w:val="left" w:pos="1008"/>
      </w:tabs>
      <w:spacing w:before="240" w:after="120" w:line="240" w:lineRule="auto"/>
      <w:outlineLvl w:val="0"/>
    </w:pPr>
    <w:rPr>
      <w:rFonts w:ascii="Arial" w:eastAsia="Times New Roman" w:hAnsi="Arial" w:cs="Arial"/>
      <w:b/>
      <w:bCs/>
      <w:caps/>
      <w:kern w:val="28"/>
      <w:sz w:val="24"/>
      <w:szCs w:val="24"/>
    </w:rPr>
  </w:style>
  <w:style w:type="paragraph" w:styleId="Heading2">
    <w:name w:val="heading 2"/>
    <w:basedOn w:val="Normal"/>
    <w:next w:val="Normal"/>
    <w:link w:val="Heading2Char"/>
    <w:qFormat/>
    <w:rsid w:val="00440A88"/>
    <w:pPr>
      <w:keepNext/>
      <w:numPr>
        <w:ilvl w:val="1"/>
        <w:numId w:val="21"/>
      </w:numPr>
      <w:tabs>
        <w:tab w:val="clear" w:pos="360"/>
        <w:tab w:val="num" w:pos="0"/>
        <w:tab w:val="left" w:pos="1008"/>
      </w:tabs>
      <w:spacing w:before="240" w:after="120" w:line="240" w:lineRule="auto"/>
      <w:ind w:left="720" w:hanging="720"/>
      <w:outlineLvl w:val="1"/>
    </w:pPr>
    <w:rPr>
      <w:rFonts w:ascii="Arial" w:eastAsia="Times New Roman" w:hAnsi="Arial" w:cs="Arial"/>
      <w:b/>
      <w:bCs/>
      <w:sz w:val="24"/>
      <w:szCs w:val="24"/>
    </w:rPr>
  </w:style>
  <w:style w:type="paragraph" w:styleId="Heading3">
    <w:name w:val="heading 3"/>
    <w:basedOn w:val="Normal"/>
    <w:next w:val="Normal"/>
    <w:link w:val="Heading3Char"/>
    <w:qFormat/>
    <w:rsid w:val="00440A88"/>
    <w:pPr>
      <w:keepNext/>
      <w:numPr>
        <w:ilvl w:val="2"/>
        <w:numId w:val="21"/>
      </w:numPr>
      <w:tabs>
        <w:tab w:val="left" w:pos="1008"/>
      </w:tabs>
      <w:spacing w:before="120" w:after="120" w:line="240" w:lineRule="auto"/>
      <w:outlineLvl w:val="2"/>
    </w:pPr>
    <w:rPr>
      <w:rFonts w:ascii="Arial" w:eastAsia="Times New Roman" w:hAnsi="Arial" w:cs="Arial"/>
      <w:b/>
      <w:sz w:val="24"/>
      <w:szCs w:val="24"/>
    </w:rPr>
  </w:style>
  <w:style w:type="paragraph" w:styleId="Heading4">
    <w:name w:val="heading 4"/>
    <w:basedOn w:val="Normal"/>
    <w:next w:val="Bodytext1"/>
    <w:link w:val="Heading4Char"/>
    <w:qFormat/>
    <w:rsid w:val="00440A88"/>
    <w:pPr>
      <w:keepNext/>
      <w:numPr>
        <w:ilvl w:val="3"/>
        <w:numId w:val="21"/>
      </w:numPr>
      <w:tabs>
        <w:tab w:val="left" w:pos="1008"/>
      </w:tabs>
      <w:spacing w:before="120" w:after="60" w:line="240" w:lineRule="auto"/>
      <w:outlineLvl w:val="3"/>
    </w:pPr>
    <w:rPr>
      <w:rFonts w:ascii="Arial" w:eastAsia="Times New Roman" w:hAnsi="Arial" w:cs="Arial"/>
      <w:b/>
      <w:sz w:val="24"/>
      <w:szCs w:val="24"/>
    </w:rPr>
  </w:style>
  <w:style w:type="paragraph" w:styleId="Heading5">
    <w:name w:val="heading 5"/>
    <w:basedOn w:val="Normal"/>
    <w:next w:val="Bodytext1"/>
    <w:link w:val="Heading5Char"/>
    <w:qFormat/>
    <w:rsid w:val="00440A88"/>
    <w:pPr>
      <w:keepNext/>
      <w:numPr>
        <w:ilvl w:val="4"/>
        <w:numId w:val="21"/>
      </w:numPr>
      <w:spacing w:before="240" w:after="60" w:line="240" w:lineRule="auto"/>
      <w:outlineLvl w:val="4"/>
    </w:pPr>
    <w:rPr>
      <w:rFonts w:ascii="Times New Roman" w:eastAsia="Times New Roman" w:hAnsi="Times New Roman" w:cs="Arial"/>
      <w:b/>
      <w:sz w:val="24"/>
      <w:szCs w:val="24"/>
    </w:rPr>
  </w:style>
  <w:style w:type="paragraph" w:styleId="Heading6">
    <w:name w:val="heading 6"/>
    <w:basedOn w:val="Normal"/>
    <w:next w:val="Normal"/>
    <w:link w:val="Heading6Char"/>
    <w:qFormat/>
    <w:rsid w:val="00440A88"/>
    <w:pPr>
      <w:numPr>
        <w:ilvl w:val="5"/>
        <w:numId w:val="21"/>
      </w:numPr>
      <w:spacing w:before="240" w:after="60" w:line="240" w:lineRule="auto"/>
      <w:outlineLvl w:val="5"/>
    </w:pPr>
    <w:rPr>
      <w:rFonts w:ascii="Times New Roman" w:eastAsia="Times New Roman" w:hAnsi="Times New Roman" w:cs="Arial"/>
      <w:b/>
      <w:sz w:val="24"/>
      <w:szCs w:val="24"/>
    </w:rPr>
  </w:style>
  <w:style w:type="paragraph" w:styleId="Heading7">
    <w:name w:val="heading 7"/>
    <w:basedOn w:val="Normal"/>
    <w:next w:val="Normal"/>
    <w:link w:val="Heading7Char"/>
    <w:qFormat/>
    <w:rsid w:val="00440A88"/>
    <w:pPr>
      <w:numPr>
        <w:ilvl w:val="6"/>
        <w:numId w:val="21"/>
      </w:numPr>
      <w:spacing w:before="240" w:after="60" w:line="240" w:lineRule="auto"/>
      <w:outlineLvl w:val="6"/>
    </w:pPr>
    <w:rPr>
      <w:rFonts w:ascii="Arial" w:eastAsia="Times New Roman" w:hAnsi="Arial" w:cs="Arial"/>
      <w:sz w:val="24"/>
      <w:szCs w:val="24"/>
    </w:rPr>
  </w:style>
  <w:style w:type="paragraph" w:styleId="Heading8">
    <w:name w:val="heading 8"/>
    <w:basedOn w:val="Normal"/>
    <w:next w:val="Normal"/>
    <w:link w:val="Heading8Char"/>
    <w:qFormat/>
    <w:rsid w:val="00440A88"/>
    <w:pPr>
      <w:numPr>
        <w:ilvl w:val="7"/>
        <w:numId w:val="21"/>
      </w:numPr>
      <w:spacing w:before="240" w:after="60" w:line="240" w:lineRule="auto"/>
      <w:outlineLvl w:val="7"/>
    </w:pPr>
    <w:rPr>
      <w:rFonts w:ascii="Arial" w:eastAsia="Times New Roman" w:hAnsi="Arial" w:cs="Arial"/>
      <w:i/>
      <w:sz w:val="24"/>
      <w:szCs w:val="24"/>
    </w:rPr>
  </w:style>
  <w:style w:type="paragraph" w:styleId="Heading9">
    <w:name w:val="heading 9"/>
    <w:basedOn w:val="Normal"/>
    <w:next w:val="Normal"/>
    <w:link w:val="Heading9Char"/>
    <w:qFormat/>
    <w:rsid w:val="00440A88"/>
    <w:pPr>
      <w:numPr>
        <w:ilvl w:val="8"/>
        <w:numId w:val="21"/>
      </w:numPr>
      <w:spacing w:before="240" w:after="60" w:line="240" w:lineRule="auto"/>
      <w:outlineLvl w:val="8"/>
    </w:pPr>
    <w:rPr>
      <w:rFonts w:ascii="Arial" w:eastAsia="Times New Roman" w:hAnsi="Arial" w:cs="Arial"/>
      <w:b/>
      <w:i/>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361710"/>
    <w:rPr>
      <w:sz w:val="16"/>
      <w:szCs w:val="16"/>
    </w:rPr>
  </w:style>
  <w:style w:type="paragraph" w:styleId="CommentText">
    <w:name w:val="annotation text"/>
    <w:basedOn w:val="Normal"/>
    <w:link w:val="CommentTextChar"/>
    <w:semiHidden/>
    <w:unhideWhenUsed/>
    <w:rsid w:val="00361710"/>
    <w:pPr>
      <w:spacing w:line="240" w:lineRule="auto"/>
    </w:pPr>
    <w:rPr>
      <w:sz w:val="20"/>
      <w:szCs w:val="20"/>
    </w:rPr>
  </w:style>
  <w:style w:type="character" w:customStyle="1" w:styleId="CommentTextChar">
    <w:name w:val="Comment Text Char"/>
    <w:basedOn w:val="DefaultParagraphFont"/>
    <w:link w:val="CommentText"/>
    <w:semiHidden/>
    <w:rsid w:val="00361710"/>
    <w:rPr>
      <w:sz w:val="20"/>
      <w:szCs w:val="20"/>
    </w:rPr>
  </w:style>
  <w:style w:type="paragraph" w:styleId="CommentSubject">
    <w:name w:val="annotation subject"/>
    <w:basedOn w:val="CommentText"/>
    <w:next w:val="CommentText"/>
    <w:link w:val="CommentSubjectChar"/>
    <w:uiPriority w:val="99"/>
    <w:semiHidden/>
    <w:unhideWhenUsed/>
    <w:rsid w:val="00361710"/>
    <w:rPr>
      <w:b/>
      <w:bCs/>
    </w:rPr>
  </w:style>
  <w:style w:type="character" w:customStyle="1" w:styleId="CommentSubjectChar">
    <w:name w:val="Comment Subject Char"/>
    <w:basedOn w:val="CommentTextChar"/>
    <w:link w:val="CommentSubject"/>
    <w:uiPriority w:val="99"/>
    <w:semiHidden/>
    <w:rsid w:val="00361710"/>
    <w:rPr>
      <w:b/>
      <w:bCs/>
      <w:sz w:val="20"/>
      <w:szCs w:val="20"/>
    </w:rPr>
  </w:style>
  <w:style w:type="paragraph" w:styleId="BalloonText">
    <w:name w:val="Balloon Text"/>
    <w:basedOn w:val="Normal"/>
    <w:link w:val="BalloonTextChar"/>
    <w:uiPriority w:val="99"/>
    <w:semiHidden/>
    <w:unhideWhenUsed/>
    <w:rsid w:val="003617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710"/>
    <w:rPr>
      <w:rFonts w:ascii="Segoe UI" w:hAnsi="Segoe UI" w:cs="Segoe UI"/>
      <w:sz w:val="18"/>
      <w:szCs w:val="18"/>
    </w:rPr>
  </w:style>
  <w:style w:type="paragraph" w:styleId="ListParagraph">
    <w:name w:val="List Paragraph"/>
    <w:basedOn w:val="Normal"/>
    <w:uiPriority w:val="34"/>
    <w:qFormat/>
    <w:rsid w:val="00AF4CA4"/>
    <w:pPr>
      <w:ind w:left="720"/>
      <w:contextualSpacing/>
    </w:pPr>
  </w:style>
  <w:style w:type="table" w:styleId="TableGrid">
    <w:name w:val="Table Grid"/>
    <w:basedOn w:val="TableNormal"/>
    <w:rsid w:val="00536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4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3C0"/>
  </w:style>
  <w:style w:type="paragraph" w:styleId="Footer">
    <w:name w:val="footer"/>
    <w:basedOn w:val="Normal"/>
    <w:link w:val="FooterChar"/>
    <w:uiPriority w:val="99"/>
    <w:unhideWhenUsed/>
    <w:rsid w:val="00444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3C0"/>
  </w:style>
  <w:style w:type="paragraph" w:customStyle="1" w:styleId="Default">
    <w:name w:val="Default"/>
    <w:rsid w:val="00D92089"/>
    <w:pPr>
      <w:autoSpaceDE w:val="0"/>
      <w:autoSpaceDN w:val="0"/>
      <w:adjustRightInd w:val="0"/>
      <w:spacing w:after="0" w:line="240" w:lineRule="auto"/>
    </w:pPr>
    <w:rPr>
      <w:rFonts w:ascii="Calibri" w:hAnsi="Calibri" w:cs="Calibri"/>
      <w:color w:val="000000"/>
      <w:sz w:val="24"/>
      <w:szCs w:val="24"/>
    </w:rPr>
  </w:style>
  <w:style w:type="paragraph" w:customStyle="1" w:styleId="Bodytext1">
    <w:name w:val="Body text 1"/>
    <w:basedOn w:val="Normal"/>
    <w:rsid w:val="002A77E6"/>
    <w:pPr>
      <w:spacing w:after="120" w:line="240" w:lineRule="auto"/>
    </w:pPr>
    <w:rPr>
      <w:rFonts w:ascii="Times New Roman" w:eastAsia="Times New Roman" w:hAnsi="Times New Roman" w:cs="Arial"/>
      <w:sz w:val="24"/>
      <w:szCs w:val="24"/>
    </w:rPr>
  </w:style>
  <w:style w:type="character" w:customStyle="1" w:styleId="Heading1Char">
    <w:name w:val="Heading 1 Char"/>
    <w:basedOn w:val="DefaultParagraphFont"/>
    <w:link w:val="Heading1"/>
    <w:rsid w:val="00440A88"/>
    <w:rPr>
      <w:rFonts w:ascii="Arial" w:eastAsia="Times New Roman" w:hAnsi="Arial" w:cs="Arial"/>
      <w:b/>
      <w:bCs/>
      <w:caps/>
      <w:kern w:val="28"/>
      <w:sz w:val="24"/>
      <w:szCs w:val="24"/>
    </w:rPr>
  </w:style>
  <w:style w:type="character" w:customStyle="1" w:styleId="Heading2Char">
    <w:name w:val="Heading 2 Char"/>
    <w:basedOn w:val="DefaultParagraphFont"/>
    <w:link w:val="Heading2"/>
    <w:rsid w:val="00440A88"/>
    <w:rPr>
      <w:rFonts w:ascii="Arial" w:eastAsia="Times New Roman" w:hAnsi="Arial" w:cs="Arial"/>
      <w:b/>
      <w:bCs/>
      <w:sz w:val="24"/>
      <w:szCs w:val="24"/>
    </w:rPr>
  </w:style>
  <w:style w:type="character" w:customStyle="1" w:styleId="Heading3Char">
    <w:name w:val="Heading 3 Char"/>
    <w:basedOn w:val="DefaultParagraphFont"/>
    <w:link w:val="Heading3"/>
    <w:rsid w:val="00440A88"/>
    <w:rPr>
      <w:rFonts w:ascii="Arial" w:eastAsia="Times New Roman" w:hAnsi="Arial" w:cs="Arial"/>
      <w:b/>
      <w:sz w:val="24"/>
      <w:szCs w:val="24"/>
    </w:rPr>
  </w:style>
  <w:style w:type="character" w:customStyle="1" w:styleId="Heading4Char">
    <w:name w:val="Heading 4 Char"/>
    <w:basedOn w:val="DefaultParagraphFont"/>
    <w:link w:val="Heading4"/>
    <w:rsid w:val="00440A88"/>
    <w:rPr>
      <w:rFonts w:ascii="Arial" w:eastAsia="Times New Roman" w:hAnsi="Arial" w:cs="Arial"/>
      <w:b/>
      <w:sz w:val="24"/>
      <w:szCs w:val="24"/>
    </w:rPr>
  </w:style>
  <w:style w:type="character" w:customStyle="1" w:styleId="Heading5Char">
    <w:name w:val="Heading 5 Char"/>
    <w:basedOn w:val="DefaultParagraphFont"/>
    <w:link w:val="Heading5"/>
    <w:rsid w:val="00440A88"/>
    <w:rPr>
      <w:rFonts w:ascii="Times New Roman" w:eastAsia="Times New Roman" w:hAnsi="Times New Roman" w:cs="Arial"/>
      <w:b/>
      <w:sz w:val="24"/>
      <w:szCs w:val="24"/>
    </w:rPr>
  </w:style>
  <w:style w:type="character" w:customStyle="1" w:styleId="Heading6Char">
    <w:name w:val="Heading 6 Char"/>
    <w:basedOn w:val="DefaultParagraphFont"/>
    <w:link w:val="Heading6"/>
    <w:rsid w:val="00440A88"/>
    <w:rPr>
      <w:rFonts w:ascii="Times New Roman" w:eastAsia="Times New Roman" w:hAnsi="Times New Roman" w:cs="Arial"/>
      <w:b/>
      <w:sz w:val="24"/>
      <w:szCs w:val="24"/>
    </w:rPr>
  </w:style>
  <w:style w:type="character" w:customStyle="1" w:styleId="Heading7Char">
    <w:name w:val="Heading 7 Char"/>
    <w:basedOn w:val="DefaultParagraphFont"/>
    <w:link w:val="Heading7"/>
    <w:rsid w:val="00440A88"/>
    <w:rPr>
      <w:rFonts w:ascii="Arial" w:eastAsia="Times New Roman" w:hAnsi="Arial" w:cs="Arial"/>
      <w:sz w:val="24"/>
      <w:szCs w:val="24"/>
    </w:rPr>
  </w:style>
  <w:style w:type="character" w:customStyle="1" w:styleId="Heading8Char">
    <w:name w:val="Heading 8 Char"/>
    <w:basedOn w:val="DefaultParagraphFont"/>
    <w:link w:val="Heading8"/>
    <w:rsid w:val="00440A88"/>
    <w:rPr>
      <w:rFonts w:ascii="Arial" w:eastAsia="Times New Roman" w:hAnsi="Arial" w:cs="Arial"/>
      <w:i/>
      <w:sz w:val="24"/>
      <w:szCs w:val="24"/>
    </w:rPr>
  </w:style>
  <w:style w:type="character" w:customStyle="1" w:styleId="Heading9Char">
    <w:name w:val="Heading 9 Char"/>
    <w:basedOn w:val="DefaultParagraphFont"/>
    <w:link w:val="Heading9"/>
    <w:rsid w:val="00440A88"/>
    <w:rPr>
      <w:rFonts w:ascii="Arial" w:eastAsia="Times New Roman" w:hAnsi="Arial" w:cs="Arial"/>
      <w:b/>
      <w:i/>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65702">
      <w:bodyDiv w:val="1"/>
      <w:marLeft w:val="0"/>
      <w:marRight w:val="0"/>
      <w:marTop w:val="0"/>
      <w:marBottom w:val="0"/>
      <w:divBdr>
        <w:top w:val="none" w:sz="0" w:space="0" w:color="auto"/>
        <w:left w:val="none" w:sz="0" w:space="0" w:color="auto"/>
        <w:bottom w:val="none" w:sz="0" w:space="0" w:color="auto"/>
        <w:right w:val="none" w:sz="0" w:space="0" w:color="auto"/>
      </w:divBdr>
    </w:div>
    <w:div w:id="326058496">
      <w:bodyDiv w:val="1"/>
      <w:marLeft w:val="0"/>
      <w:marRight w:val="0"/>
      <w:marTop w:val="0"/>
      <w:marBottom w:val="0"/>
      <w:divBdr>
        <w:top w:val="none" w:sz="0" w:space="0" w:color="auto"/>
        <w:left w:val="none" w:sz="0" w:space="0" w:color="auto"/>
        <w:bottom w:val="none" w:sz="0" w:space="0" w:color="auto"/>
        <w:right w:val="none" w:sz="0" w:space="0" w:color="auto"/>
      </w:divBdr>
    </w:div>
    <w:div w:id="410929702">
      <w:bodyDiv w:val="1"/>
      <w:marLeft w:val="0"/>
      <w:marRight w:val="0"/>
      <w:marTop w:val="0"/>
      <w:marBottom w:val="0"/>
      <w:divBdr>
        <w:top w:val="none" w:sz="0" w:space="0" w:color="auto"/>
        <w:left w:val="none" w:sz="0" w:space="0" w:color="auto"/>
        <w:bottom w:val="none" w:sz="0" w:space="0" w:color="auto"/>
        <w:right w:val="none" w:sz="0" w:space="0" w:color="auto"/>
      </w:divBdr>
    </w:div>
    <w:div w:id="482501500">
      <w:bodyDiv w:val="1"/>
      <w:marLeft w:val="0"/>
      <w:marRight w:val="0"/>
      <w:marTop w:val="0"/>
      <w:marBottom w:val="0"/>
      <w:divBdr>
        <w:top w:val="none" w:sz="0" w:space="0" w:color="auto"/>
        <w:left w:val="none" w:sz="0" w:space="0" w:color="auto"/>
        <w:bottom w:val="none" w:sz="0" w:space="0" w:color="auto"/>
        <w:right w:val="none" w:sz="0" w:space="0" w:color="auto"/>
      </w:divBdr>
    </w:div>
    <w:div w:id="1173371352">
      <w:bodyDiv w:val="1"/>
      <w:marLeft w:val="0"/>
      <w:marRight w:val="0"/>
      <w:marTop w:val="0"/>
      <w:marBottom w:val="0"/>
      <w:divBdr>
        <w:top w:val="none" w:sz="0" w:space="0" w:color="auto"/>
        <w:left w:val="none" w:sz="0" w:space="0" w:color="auto"/>
        <w:bottom w:val="none" w:sz="0" w:space="0" w:color="auto"/>
        <w:right w:val="none" w:sz="0" w:space="0" w:color="auto"/>
      </w:divBdr>
    </w:div>
    <w:div w:id="1188563297">
      <w:bodyDiv w:val="1"/>
      <w:marLeft w:val="0"/>
      <w:marRight w:val="0"/>
      <w:marTop w:val="0"/>
      <w:marBottom w:val="0"/>
      <w:divBdr>
        <w:top w:val="none" w:sz="0" w:space="0" w:color="auto"/>
        <w:left w:val="none" w:sz="0" w:space="0" w:color="auto"/>
        <w:bottom w:val="none" w:sz="0" w:space="0" w:color="auto"/>
        <w:right w:val="none" w:sz="0" w:space="0" w:color="auto"/>
      </w:divBdr>
    </w:div>
    <w:div w:id="1198354795">
      <w:bodyDiv w:val="1"/>
      <w:marLeft w:val="0"/>
      <w:marRight w:val="0"/>
      <w:marTop w:val="0"/>
      <w:marBottom w:val="0"/>
      <w:divBdr>
        <w:top w:val="none" w:sz="0" w:space="0" w:color="auto"/>
        <w:left w:val="none" w:sz="0" w:space="0" w:color="auto"/>
        <w:bottom w:val="none" w:sz="0" w:space="0" w:color="auto"/>
        <w:right w:val="none" w:sz="0" w:space="0" w:color="auto"/>
      </w:divBdr>
    </w:div>
    <w:div w:id="156298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D4878-B357-4602-8CB8-562B4023D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Sharmila Vijay</dc:creator>
  <cp:keywords/>
  <dc:description/>
  <cp:lastModifiedBy>Lisa Wilson</cp:lastModifiedBy>
  <cp:revision>3</cp:revision>
  <cp:lastPrinted>2021-05-17T13:39:00Z</cp:lastPrinted>
  <dcterms:created xsi:type="dcterms:W3CDTF">2021-09-01T18:23:00Z</dcterms:created>
  <dcterms:modified xsi:type="dcterms:W3CDTF">2021-09-01T18:23:00Z</dcterms:modified>
</cp:coreProperties>
</file>